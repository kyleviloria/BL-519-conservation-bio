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83D" w:rsidRDefault="00AE0403" w:rsidP="00431EF8">
      <w:pPr>
        <w:spacing w:line="480" w:lineRule="auto"/>
      </w:pPr>
      <w:r>
        <w:t xml:space="preserve">Efficacy of </w:t>
      </w:r>
      <w:r w:rsidR="00313C30">
        <w:t>Emerging Infectious</w:t>
      </w:r>
      <w:r>
        <w:t xml:space="preserve"> Disease Interventions</w:t>
      </w:r>
      <w:r w:rsidR="00372D2E">
        <w:t xml:space="preserve"> in Wildlife</w:t>
      </w:r>
    </w:p>
    <w:p w:rsidR="00E6283D" w:rsidRDefault="00E6283D" w:rsidP="00431EF8">
      <w:pPr>
        <w:spacing w:line="480" w:lineRule="auto"/>
      </w:pPr>
      <w:r>
        <w:t>Kyle J. Hovey</w:t>
      </w:r>
      <w:bookmarkStart w:id="0" w:name="_GoBack"/>
      <w:bookmarkEnd w:id="0"/>
    </w:p>
    <w:p w:rsidR="00E6283D" w:rsidRDefault="00E6283D" w:rsidP="00431EF8">
      <w:pPr>
        <w:spacing w:line="480" w:lineRule="auto"/>
      </w:pPr>
    </w:p>
    <w:p w:rsidR="005F57AE" w:rsidRDefault="00CF64B3" w:rsidP="00431EF8">
      <w:pPr>
        <w:spacing w:line="480" w:lineRule="auto"/>
      </w:pPr>
      <w:r w:rsidRPr="006E351C">
        <w:rPr>
          <w:b/>
        </w:rPr>
        <w:t>Abstract</w:t>
      </w:r>
    </w:p>
    <w:p w:rsidR="00595F1A" w:rsidRPr="00E8142C" w:rsidRDefault="00595F1A" w:rsidP="00431EF8">
      <w:pPr>
        <w:spacing w:line="480" w:lineRule="auto"/>
        <w:rPr>
          <w:b/>
        </w:rPr>
      </w:pPr>
    </w:p>
    <w:p w:rsidR="00431EF8" w:rsidRPr="006E351C" w:rsidRDefault="00CF64B3" w:rsidP="00431EF8">
      <w:pPr>
        <w:spacing w:line="480" w:lineRule="auto"/>
        <w:rPr>
          <w:b/>
        </w:rPr>
      </w:pPr>
      <w:r w:rsidRPr="006E351C">
        <w:rPr>
          <w:b/>
        </w:rPr>
        <w:t>Introduction</w:t>
      </w:r>
    </w:p>
    <w:p w:rsidR="00544004" w:rsidRDefault="00544004" w:rsidP="002010F9">
      <w:pPr>
        <w:tabs>
          <w:tab w:val="left" w:pos="1365"/>
        </w:tabs>
        <w:spacing w:line="480" w:lineRule="auto"/>
      </w:pPr>
      <w:r>
        <w:t xml:space="preserve">As humans continue to destroy habitat, utilize natural resources, alter global climate regimes, hunt unsustainable populations, and introduce invasive species and pathogens, the rate of population declines and extinctions has increased so significantly that we are entering the sixth mass extinction (for review, see </w:t>
      </w:r>
      <w:proofErr w:type="spellStart"/>
      <w:r>
        <w:t>Barnosky</w:t>
      </w:r>
      <w:proofErr w:type="spellEnd"/>
      <w:r>
        <w:t xml:space="preserve"> et al. 2011). </w:t>
      </w:r>
      <w:r w:rsidR="00DD4467">
        <w:t>While threats such as loss of habitat and climate change are established drivers of biodiversity loss (Travis 2003), infectious diseases are increasingly becoming recognized as threats to wildlife biodiversity</w:t>
      </w:r>
      <w:r w:rsidR="003C5A4E">
        <w:t xml:space="preserve"> (Smith et al. 2006)</w:t>
      </w:r>
      <w:r w:rsidR="00DD4467">
        <w:t xml:space="preserve">. </w:t>
      </w:r>
      <w:r w:rsidR="009C310F">
        <w:t>Although</w:t>
      </w:r>
      <w:r w:rsidR="007B011D">
        <w:t xml:space="preserve"> human diseases have been well studied since the advent of modern medicine, c</w:t>
      </w:r>
      <w:r w:rsidR="00DD4467">
        <w:t xml:space="preserve">omparatively little is known about the ecology and epidemiology of </w:t>
      </w:r>
      <w:r w:rsidR="007B011D">
        <w:t>wildlife diseases (</w:t>
      </w:r>
      <w:proofErr w:type="spellStart"/>
      <w:r w:rsidR="007B011D">
        <w:t>Daszak</w:t>
      </w:r>
      <w:proofErr w:type="spellEnd"/>
      <w:r w:rsidR="007B011D">
        <w:t xml:space="preserve"> 2000).</w:t>
      </w:r>
    </w:p>
    <w:p w:rsidR="00BD0B1D" w:rsidRDefault="00544004" w:rsidP="00544004">
      <w:pPr>
        <w:tabs>
          <w:tab w:val="left" w:pos="0"/>
        </w:tabs>
        <w:spacing w:line="480" w:lineRule="auto"/>
      </w:pPr>
      <w:r>
        <w:tab/>
      </w:r>
      <w:r w:rsidR="004E0E88">
        <w:t xml:space="preserve">Diseases in plants and animals are </w:t>
      </w:r>
      <w:r w:rsidR="00400BF7">
        <w:t>typically</w:t>
      </w:r>
      <w:r w:rsidR="004E0E88">
        <w:t xml:space="preserve"> defined by the impairment of normal </w:t>
      </w:r>
      <w:r w:rsidR="006959A6">
        <w:t>bodily</w:t>
      </w:r>
      <w:r w:rsidR="003400E4">
        <w:t xml:space="preserve"> or behavioral </w:t>
      </w:r>
      <w:r w:rsidR="004E0E88">
        <w:t xml:space="preserve">functions, particularly when the result is a specific set of deleterious </w:t>
      </w:r>
      <w:r w:rsidR="00391A07">
        <w:t>symptoms (</w:t>
      </w:r>
      <w:proofErr w:type="spellStart"/>
      <w:r w:rsidR="00012975">
        <w:t>Delahay</w:t>
      </w:r>
      <w:proofErr w:type="spellEnd"/>
      <w:r w:rsidR="00012975">
        <w:t xml:space="preserve"> et al. 2008)</w:t>
      </w:r>
      <w:r w:rsidR="00AE0403">
        <w:t>.</w:t>
      </w:r>
      <w:r w:rsidR="00A94778">
        <w:t xml:space="preserve"> Parasites and pathogens are the primary agents of chronic and acute disease, respectively, </w:t>
      </w:r>
      <w:r w:rsidR="00274DB9">
        <w:t>and</w:t>
      </w:r>
      <w:r w:rsidR="0071285B">
        <w:t xml:space="preserve"> both</w:t>
      </w:r>
      <w:r w:rsidR="00C06574">
        <w:t xml:space="preserve"> </w:t>
      </w:r>
      <w:r w:rsidR="0071285B">
        <w:t xml:space="preserve">affect hosts by </w:t>
      </w:r>
      <w:r w:rsidR="00C06574">
        <w:t>altering</w:t>
      </w:r>
      <w:r w:rsidR="0071285B">
        <w:t xml:space="preserve"> </w:t>
      </w:r>
      <w:r w:rsidR="00107B5E">
        <w:t xml:space="preserve">normal physiological processes </w:t>
      </w:r>
      <w:r w:rsidR="00FD0A62">
        <w:t>and/</w:t>
      </w:r>
      <w:r w:rsidR="00C06574">
        <w:t>or host</w:t>
      </w:r>
      <w:r w:rsidR="00107B5E">
        <w:t xml:space="preserve"> behavior. These adverse effects frequently lead to declines in growth rates and reproductive success, as well as increases in mortality at the population level (</w:t>
      </w:r>
      <w:r w:rsidR="00A97414">
        <w:t>Hudson</w:t>
      </w:r>
      <w:r w:rsidR="00107B5E">
        <w:t xml:space="preserve"> et al. 2002)</w:t>
      </w:r>
      <w:r w:rsidR="00BE5DC1">
        <w:t xml:space="preserve">. Epizootic </w:t>
      </w:r>
      <w:r w:rsidR="00BE5DC1">
        <w:lastRenderedPageBreak/>
        <w:t>and especially enzootic diseases are often limited to sub-lethal effects within infected populations</w:t>
      </w:r>
      <w:r w:rsidR="00D733B3">
        <w:t xml:space="preserve"> (</w:t>
      </w:r>
      <w:proofErr w:type="spellStart"/>
      <w:r w:rsidR="00D733B3">
        <w:t>Delahay</w:t>
      </w:r>
      <w:proofErr w:type="spellEnd"/>
      <w:r w:rsidR="00D733B3">
        <w:t xml:space="preserve"> et al. 2008). However, </w:t>
      </w:r>
      <w:r w:rsidR="00BE5DC1">
        <w:t>these sub-lethal affects are highly influential</w:t>
      </w:r>
      <w:r w:rsidR="00BE5DC1" w:rsidRPr="00655D4A">
        <w:t xml:space="preserve"> </w:t>
      </w:r>
      <w:r w:rsidR="00BE5DC1">
        <w:t xml:space="preserve">in complex communities over extended time periods of time, for example by modifying the structure and demography of ecological communities (Wood et al. 2007) and driving evolutionary change within the communities (Clayton &amp; Moore 1997). Of course, some emerging infectious diseases can cause </w:t>
      </w:r>
      <w:r w:rsidR="00D733B3">
        <w:t xml:space="preserve">wildlife </w:t>
      </w:r>
      <w:r w:rsidR="00BE5DC1">
        <w:t>p</w:t>
      </w:r>
      <w:r w:rsidR="00A04C6A">
        <w:t xml:space="preserve">opulation declines </w:t>
      </w:r>
      <w:r w:rsidR="00BE5DC1">
        <w:t>that</w:t>
      </w:r>
      <w:r w:rsidR="00A04C6A">
        <w:t xml:space="preserve"> occur rapidly</w:t>
      </w:r>
      <w:r w:rsidR="00BE5DC1">
        <w:t xml:space="preserve">, particularly when spreading into naïve populations (i.e., </w:t>
      </w:r>
      <w:r w:rsidR="00B22359">
        <w:t xml:space="preserve">those that </w:t>
      </w:r>
      <w:r w:rsidR="00BE5DC1">
        <w:t>have not previously come into contact with the pathogen)</w:t>
      </w:r>
      <w:r w:rsidR="00B22359">
        <w:t xml:space="preserve"> (McCallum 2012)</w:t>
      </w:r>
      <w:r w:rsidR="009800DC">
        <w:t xml:space="preserve">. In some cases, declines </w:t>
      </w:r>
      <w:r w:rsidR="00CB21C3">
        <w:t>are</w:t>
      </w:r>
      <w:r w:rsidR="009800DC">
        <w:t xml:space="preserve"> so severe that they </w:t>
      </w:r>
      <w:r w:rsidR="00A04C6A">
        <w:t>lead to extirpation of local populations</w:t>
      </w:r>
      <w:r w:rsidR="00FF5A1B">
        <w:t xml:space="preserve"> or actual extinctions (Wake &amp; </w:t>
      </w:r>
      <w:proofErr w:type="spellStart"/>
      <w:r w:rsidR="00FF5A1B">
        <w:t>Vredenburg</w:t>
      </w:r>
      <w:proofErr w:type="spellEnd"/>
      <w:r w:rsidR="00FF5A1B">
        <w:t xml:space="preserve"> 2008).</w:t>
      </w:r>
      <w:r w:rsidR="00222CC2">
        <w:t xml:space="preserve"> </w:t>
      </w:r>
    </w:p>
    <w:p w:rsidR="00044983" w:rsidRDefault="00D55458" w:rsidP="005F57AE">
      <w:pPr>
        <w:tabs>
          <w:tab w:val="left" w:pos="0"/>
        </w:tabs>
        <w:spacing w:line="480" w:lineRule="auto"/>
      </w:pPr>
      <w:r>
        <w:tab/>
      </w:r>
      <w:r w:rsidR="009E3011">
        <w:t>In recent decades, a</w:t>
      </w:r>
      <w:r>
        <w:t xml:space="preserve"> variety of emerging infectious diseases have definitively caused the decline</w:t>
      </w:r>
      <w:r w:rsidR="009E3011">
        <w:t>s</w:t>
      </w:r>
      <w:r>
        <w:t xml:space="preserve"> of multiple animal taxa.</w:t>
      </w:r>
      <w:r w:rsidR="009E3011">
        <w:t xml:space="preserve"> Moreover, the number of emerging infectious diseases, as well as the number of extirpations and extinctions resulting from their spread, has increased significantly (</w:t>
      </w:r>
      <w:proofErr w:type="spellStart"/>
      <w:r w:rsidR="007B02DA">
        <w:t>Daszak</w:t>
      </w:r>
      <w:proofErr w:type="spellEnd"/>
      <w:r w:rsidR="007B02DA">
        <w:t xml:space="preserve"> et al. 2000; </w:t>
      </w:r>
      <w:r w:rsidR="009E3011">
        <w:t>Fisher et al. 2012).</w:t>
      </w:r>
      <w:r>
        <w:t xml:space="preserve"> Some of the more well-known examples include </w:t>
      </w:r>
      <w:r w:rsidR="007E4FC3">
        <w:t xml:space="preserve">chronic wasting disease in North American deer (Gross &amp; Miller 2001), </w:t>
      </w:r>
      <w:r w:rsidR="00724E03">
        <w:t xml:space="preserve">sylvatic plague in North American rodents (Cully et al. 2010), </w:t>
      </w:r>
      <w:r>
        <w:t>West Nile virus in North American birds (</w:t>
      </w:r>
      <w:proofErr w:type="spellStart"/>
      <w:r>
        <w:t>LaDeau</w:t>
      </w:r>
      <w:proofErr w:type="spellEnd"/>
      <w:r>
        <w:t xml:space="preserve"> et al. 2007), </w:t>
      </w:r>
      <w:r w:rsidR="00D177A4">
        <w:t>canine distemper virus in African dogs (Alexander &amp; Appel 1994) and lions (</w:t>
      </w:r>
      <w:proofErr w:type="spellStart"/>
      <w:r w:rsidR="00D177A4">
        <w:t>Roelke</w:t>
      </w:r>
      <w:proofErr w:type="spellEnd"/>
      <w:r w:rsidR="00D177A4">
        <w:t xml:space="preserve">-Parker et al. 1996) and North American rodents (Williams et al. 1988), </w:t>
      </w:r>
      <w:r w:rsidR="007E4FC3">
        <w:t>white-nose syndrome in North American bats (Frick et al. 2010), and chytridiomycosis in amphibians</w:t>
      </w:r>
      <w:r w:rsidR="00DE4AB9">
        <w:t xml:space="preserve"> worldwide</w:t>
      </w:r>
      <w:r w:rsidR="007E4FC3">
        <w:t xml:space="preserve"> (Berger et al. 1998).</w:t>
      </w:r>
      <w:r w:rsidR="00DF6060">
        <w:t xml:space="preserve"> While most of these severe outbreaks have occurred in North America, this bias may due to the fact that these diseases were enzootic and causing only </w:t>
      </w:r>
      <w:proofErr w:type="spellStart"/>
      <w:r w:rsidR="00DF6060">
        <w:t>sublethal</w:t>
      </w:r>
      <w:proofErr w:type="spellEnd"/>
      <w:r w:rsidR="00DF6060">
        <w:t xml:space="preserve"> effects in European and Asian populations, but caused higher mortality when introduced into naïve North American fauna.</w:t>
      </w:r>
      <w:r w:rsidR="00D733B3">
        <w:t xml:space="preserve"> One important detail to note in all of these cases is that these disease outbreaks have occurred in nearly all animal taxa.</w:t>
      </w:r>
      <w:r w:rsidR="00F8288E">
        <w:t xml:space="preserve"> Additionally, taxa that have </w:t>
      </w:r>
      <w:r w:rsidR="00F8288E">
        <w:lastRenderedPageBreak/>
        <w:t xml:space="preserve">not </w:t>
      </w:r>
      <w:r w:rsidR="00761BB4">
        <w:t xml:space="preserve">yet </w:t>
      </w:r>
      <w:r w:rsidR="00F8288E">
        <w:t xml:space="preserve">been as severely impacted by infectious diseases, </w:t>
      </w:r>
      <w:r w:rsidR="00766201">
        <w:t xml:space="preserve">reptiles </w:t>
      </w:r>
      <w:r w:rsidR="00F8288E">
        <w:t xml:space="preserve">for example, are </w:t>
      </w:r>
      <w:r w:rsidR="00815628">
        <w:t>clearly</w:t>
      </w:r>
      <w:r w:rsidR="00F8288E">
        <w:t xml:space="preserve"> vulnerable to pathogens that have the potential to cause </w:t>
      </w:r>
      <w:r w:rsidR="009E3011">
        <w:t>substantial</w:t>
      </w:r>
      <w:r w:rsidR="00F8288E">
        <w:t xml:space="preserve"> declines in the future (e.g., snake fungal disease, </w:t>
      </w:r>
      <w:proofErr w:type="spellStart"/>
      <w:r w:rsidR="00F8288E">
        <w:t>Allender</w:t>
      </w:r>
      <w:proofErr w:type="spellEnd"/>
      <w:r w:rsidR="00F8288E">
        <w:t xml:space="preserve"> et al. 2015)</w:t>
      </w:r>
      <w:r w:rsidR="00766201">
        <w:t>.</w:t>
      </w:r>
    </w:p>
    <w:p w:rsidR="00766201" w:rsidRDefault="00766201" w:rsidP="005F57AE">
      <w:pPr>
        <w:tabs>
          <w:tab w:val="left" w:pos="0"/>
        </w:tabs>
        <w:spacing w:line="480" w:lineRule="auto"/>
      </w:pPr>
      <w:r>
        <w:tab/>
      </w:r>
      <w:r w:rsidR="00371104">
        <w:t xml:space="preserve">To make </w:t>
      </w:r>
      <w:del w:id="1" w:author="Watling, James I." w:date="2016-03-29T09:41:00Z">
        <w:r w:rsidR="00371104" w:rsidDel="002D58E1">
          <w:delText xml:space="preserve">this </w:delText>
        </w:r>
      </w:del>
      <w:ins w:id="2" w:author="Watling, James I." w:date="2016-03-29T09:41:00Z">
        <w:r w:rsidR="002D58E1">
          <w:t>the</w:t>
        </w:r>
        <w:r w:rsidR="002D58E1">
          <w:t xml:space="preserve"> </w:t>
        </w:r>
      </w:ins>
      <w:r w:rsidR="00371104">
        <w:t xml:space="preserve">issue </w:t>
      </w:r>
      <w:ins w:id="3" w:author="Watling, James I." w:date="2016-03-29T09:41:00Z">
        <w:r w:rsidR="002D58E1">
          <w:t xml:space="preserve">of wildlife disease </w:t>
        </w:r>
      </w:ins>
      <w:r w:rsidR="00371104">
        <w:t>more compelling</w:t>
      </w:r>
      <w:r w:rsidR="00196D8B">
        <w:t xml:space="preserve"> to a public audience</w:t>
      </w:r>
      <w:r w:rsidR="00371104">
        <w:t xml:space="preserve">, </w:t>
      </w:r>
      <w:ins w:id="4" w:author="Watling, James I." w:date="2016-03-29T09:41:00Z">
        <w:r w:rsidR="002D58E1">
          <w:t>between</w:t>
        </w:r>
      </w:ins>
      <w:ins w:id="5" w:author="Watling, James I." w:date="2016-03-29T09:40:00Z">
        <w:r w:rsidR="002D58E1">
          <w:t xml:space="preserve"> 1940 to 2004</w:t>
        </w:r>
      </w:ins>
      <w:ins w:id="6" w:author="Watling, James I." w:date="2016-03-29T09:41:00Z">
        <w:r w:rsidR="002D58E1">
          <w:t>,</w:t>
        </w:r>
      </w:ins>
      <w:ins w:id="7" w:author="Watling, James I." w:date="2016-03-29T09:40:00Z">
        <w:r w:rsidR="002D58E1">
          <w:t xml:space="preserve"> </w:t>
        </w:r>
      </w:ins>
      <w:r w:rsidR="00371104">
        <w:t xml:space="preserve">about 60% of emerging infectious disease events </w:t>
      </w:r>
      <w:ins w:id="8" w:author="Watling, James I." w:date="2016-03-29T09:40:00Z">
        <w:r w:rsidR="002D58E1">
          <w:t xml:space="preserve">in humans </w:t>
        </w:r>
      </w:ins>
      <w:del w:id="9" w:author="Watling, James I." w:date="2016-03-29T09:40:00Z">
        <w:r w:rsidR="00371104" w:rsidDel="002D58E1">
          <w:delText>from 1940 to 2004 have been</w:delText>
        </w:r>
      </w:del>
      <w:ins w:id="10" w:author="Watling, James I." w:date="2016-03-29T09:40:00Z">
        <w:r w:rsidR="002D58E1">
          <w:t>were</w:t>
        </w:r>
      </w:ins>
      <w:r w:rsidR="00E30E5C">
        <w:t xml:space="preserve"> zoonotic in nature</w:t>
      </w:r>
      <w:ins w:id="11" w:author="Watling, James I." w:date="2016-03-29T09:41:00Z">
        <w:r w:rsidR="002D58E1">
          <w:t>,</w:t>
        </w:r>
      </w:ins>
      <w:r w:rsidR="00E30E5C">
        <w:t xml:space="preserve"> and </w:t>
      </w:r>
      <w:r w:rsidR="00371104">
        <w:t xml:space="preserve">72% of </w:t>
      </w:r>
      <w:del w:id="12" w:author="Watling, James I." w:date="2016-03-29T09:41:00Z">
        <w:r w:rsidR="00371104" w:rsidDel="002D58E1">
          <w:delText xml:space="preserve">these </w:delText>
        </w:r>
      </w:del>
      <w:ins w:id="13" w:author="Watling, James I." w:date="2016-03-29T09:41:00Z">
        <w:r w:rsidR="002D58E1">
          <w:t>th</w:t>
        </w:r>
        <w:r w:rsidR="002D58E1">
          <w:t>o</w:t>
        </w:r>
        <w:r w:rsidR="002D58E1">
          <w:t xml:space="preserve">se </w:t>
        </w:r>
      </w:ins>
      <w:r w:rsidR="00196D8B">
        <w:t xml:space="preserve">diseases </w:t>
      </w:r>
      <w:r w:rsidR="00371104">
        <w:t>originated in wildlife</w:t>
      </w:r>
      <w:r w:rsidR="00C419D5">
        <w:t xml:space="preserve"> (Jones et al. 2008)</w:t>
      </w:r>
      <w:r w:rsidR="00C505BF">
        <w:t xml:space="preserve">, including </w:t>
      </w:r>
      <w:r w:rsidR="00196D8B">
        <w:t>avian flu</w:t>
      </w:r>
      <w:r w:rsidR="00C505BF">
        <w:t xml:space="preserve"> (Shinya et al. 2006)</w:t>
      </w:r>
      <w:r w:rsidR="00196D8B">
        <w:t>, swine flu</w:t>
      </w:r>
      <w:r w:rsidR="00C505BF">
        <w:t xml:space="preserve"> (WHO, 2009)</w:t>
      </w:r>
      <w:r w:rsidR="00196D8B">
        <w:t>, Ebola virus</w:t>
      </w:r>
      <w:r w:rsidR="00E30E5C">
        <w:t xml:space="preserve"> (Leroy et al. 2004)</w:t>
      </w:r>
      <w:r w:rsidR="00196D8B">
        <w:t>,</w:t>
      </w:r>
      <w:r w:rsidR="00E30E5C">
        <w:t xml:space="preserve"> and</w:t>
      </w:r>
      <w:r w:rsidR="00196D8B">
        <w:t xml:space="preserve"> </w:t>
      </w:r>
      <w:r w:rsidR="00E30E5C">
        <w:t>HIV (Gao et al. 1999)</w:t>
      </w:r>
      <w:r w:rsidR="009E2E1F">
        <w:t xml:space="preserve">. </w:t>
      </w:r>
      <w:del w:id="14" w:author="Watling, James I." w:date="2016-03-29T09:42:00Z">
        <w:r w:rsidR="00196D8B" w:rsidDel="002D58E1">
          <w:delText>This is suggestive of the</w:delText>
        </w:r>
      </w:del>
      <w:ins w:id="15" w:author="Watling, James I." w:date="2016-03-29T09:42:00Z">
        <w:r w:rsidR="002D58E1">
          <w:t>These ease with which pathogens can be transferred from wildlife to humans suggests the</w:t>
        </w:r>
      </w:ins>
      <w:r w:rsidR="00196D8B">
        <w:t xml:space="preserve"> dangers that humans as a society face if we do not proactively seek solutions to infectious diseases in wildlife. </w:t>
      </w:r>
      <w:r>
        <w:t xml:space="preserve">The </w:t>
      </w:r>
      <w:ins w:id="16" w:author="Watling, James I." w:date="2016-03-29T09:43:00Z">
        <w:r w:rsidR="002D58E1">
          <w:t xml:space="preserve">recent </w:t>
        </w:r>
      </w:ins>
      <w:r>
        <w:t xml:space="preserve">surge </w:t>
      </w:r>
      <w:r w:rsidR="00815628">
        <w:t xml:space="preserve">in frequency and severity </w:t>
      </w:r>
      <w:r>
        <w:t xml:space="preserve">of wildlife disease </w:t>
      </w:r>
      <w:r w:rsidR="00815628">
        <w:t>epidemics</w:t>
      </w:r>
      <w:r>
        <w:t xml:space="preserve"> </w:t>
      </w:r>
      <w:del w:id="17" w:author="Watling, James I." w:date="2016-03-29T09:43:00Z">
        <w:r w:rsidDel="002D58E1">
          <w:delText xml:space="preserve">recently </w:delText>
        </w:r>
      </w:del>
      <w:r w:rsidR="00815628">
        <w:t xml:space="preserve">should be considered ample evidence for the need to implement methods of controlling </w:t>
      </w:r>
      <w:del w:id="18" w:author="Watling, James I." w:date="2016-03-29T09:43:00Z">
        <w:r w:rsidR="00815628" w:rsidDel="002D58E1">
          <w:delText xml:space="preserve">these </w:delText>
        </w:r>
      </w:del>
      <w:r w:rsidR="00815628">
        <w:t xml:space="preserve">outbreaks both before and after they </w:t>
      </w:r>
      <w:r w:rsidR="006E351C">
        <w:t>occur.</w:t>
      </w:r>
      <w:r w:rsidR="00815628">
        <w:t xml:space="preserve"> </w:t>
      </w:r>
      <w:r w:rsidR="006E351C">
        <w:t>Fortunately,</w:t>
      </w:r>
      <w:r w:rsidR="00313C30">
        <w:t xml:space="preserve"> successful</w:t>
      </w:r>
      <w:r w:rsidR="006E351C">
        <w:t xml:space="preserve"> efforts have been made to control existing outbreaks</w:t>
      </w:r>
      <w:r w:rsidR="00A270EE">
        <w:t xml:space="preserve"> of infectious diseases</w:t>
      </w:r>
      <w:r w:rsidR="00313C30">
        <w:t xml:space="preserve"> (e.g.</w:t>
      </w:r>
      <w:r w:rsidR="00E97058">
        <w:t>,</w:t>
      </w:r>
      <w:r w:rsidR="009E2E1F">
        <w:t xml:space="preserve"> successful</w:t>
      </w:r>
      <w:r w:rsidR="00313C30">
        <w:t xml:space="preserve"> vaccinations</w:t>
      </w:r>
      <w:r w:rsidR="00481B88">
        <w:t xml:space="preserve"> for rabies</w:t>
      </w:r>
      <w:r w:rsidR="009E2E1F">
        <w:t xml:space="preserve">: </w:t>
      </w:r>
      <w:proofErr w:type="spellStart"/>
      <w:r w:rsidR="009E2E1F">
        <w:t>Cleaveland</w:t>
      </w:r>
      <w:proofErr w:type="spellEnd"/>
      <w:r w:rsidR="009E2E1F">
        <w:t xml:space="preserve"> et al. 2006;</w:t>
      </w:r>
      <w:r w:rsidR="00481B88">
        <w:t xml:space="preserve"> </w:t>
      </w:r>
      <w:proofErr w:type="spellStart"/>
      <w:r w:rsidR="00EC7A92">
        <w:t>Freuling</w:t>
      </w:r>
      <w:proofErr w:type="spellEnd"/>
      <w:r w:rsidR="00EC7A92">
        <w:t xml:space="preserve"> et al. 2013</w:t>
      </w:r>
      <w:r w:rsidR="00481B88">
        <w:t>)</w:t>
      </w:r>
      <w:r w:rsidR="00462FCB">
        <w:t xml:space="preserve">, </w:t>
      </w:r>
      <w:r w:rsidR="00E97058">
        <w:t>research on disease interventions is being conducted (e.g., treating infected amphibians with probiotics: Harris et al. 2009)</w:t>
      </w:r>
      <w:r w:rsidR="00462FCB">
        <w:t>, and laws are being passed to prevent the spread of infectious pathogens into naïve populations (</w:t>
      </w:r>
      <w:r w:rsidR="00F861AC">
        <w:t>USFWS, 2016)</w:t>
      </w:r>
      <w:r w:rsidR="00415B82">
        <w:t>. This review asses</w:t>
      </w:r>
      <w:r w:rsidR="00462FCB">
        <w:t>se</w:t>
      </w:r>
      <w:r w:rsidR="00415B82">
        <w:t>s the current state of</w:t>
      </w:r>
      <w:r w:rsidR="00C92180">
        <w:t xml:space="preserve"> the efficacy of emerging</w:t>
      </w:r>
      <w:r w:rsidR="00415B82">
        <w:t xml:space="preserve"> </w:t>
      </w:r>
      <w:r w:rsidR="00C92180">
        <w:t>infectious</w:t>
      </w:r>
      <w:r w:rsidR="00415B82">
        <w:t xml:space="preserve"> disease</w:t>
      </w:r>
      <w:r w:rsidR="00372D2E">
        <w:t xml:space="preserve"> interventions across taxa, </w:t>
      </w:r>
      <w:r w:rsidR="00462FCB">
        <w:t xml:space="preserve">and seeks to predict whether current strategies successfully mitigate population declines </w:t>
      </w:r>
      <w:r w:rsidR="00702260">
        <w:t xml:space="preserve">in wildlife </w:t>
      </w:r>
      <w:r w:rsidR="00462FCB">
        <w:t>due to infectious diseases.</w:t>
      </w:r>
    </w:p>
    <w:p w:rsidR="00044983" w:rsidRDefault="00044983" w:rsidP="00431EF8">
      <w:pPr>
        <w:spacing w:line="480" w:lineRule="auto"/>
      </w:pPr>
    </w:p>
    <w:p w:rsidR="006E351C" w:rsidRPr="006E351C" w:rsidRDefault="006E351C" w:rsidP="00431EF8">
      <w:pPr>
        <w:spacing w:line="480" w:lineRule="auto"/>
        <w:rPr>
          <w:b/>
        </w:rPr>
      </w:pPr>
      <w:r w:rsidRPr="006E351C">
        <w:rPr>
          <w:b/>
        </w:rPr>
        <w:t>Methods</w:t>
      </w:r>
    </w:p>
    <w:p w:rsidR="006E351C" w:rsidRDefault="006E351C" w:rsidP="00431EF8">
      <w:pPr>
        <w:spacing w:line="480" w:lineRule="auto"/>
      </w:pPr>
    </w:p>
    <w:p w:rsidR="00CF64B3" w:rsidRPr="006E351C" w:rsidRDefault="00CF64B3" w:rsidP="00431EF8">
      <w:pPr>
        <w:spacing w:line="480" w:lineRule="auto"/>
        <w:rPr>
          <w:b/>
        </w:rPr>
      </w:pPr>
      <w:r w:rsidRPr="006E351C">
        <w:rPr>
          <w:b/>
        </w:rPr>
        <w:lastRenderedPageBreak/>
        <w:t>Results</w:t>
      </w:r>
    </w:p>
    <w:p w:rsidR="002010F9" w:rsidRDefault="002010F9" w:rsidP="00431EF8">
      <w:pPr>
        <w:spacing w:line="480" w:lineRule="auto"/>
      </w:pPr>
    </w:p>
    <w:p w:rsidR="00CF64B3" w:rsidRPr="006E351C" w:rsidRDefault="00CF64B3" w:rsidP="00431EF8">
      <w:pPr>
        <w:spacing w:line="480" w:lineRule="auto"/>
        <w:rPr>
          <w:b/>
        </w:rPr>
      </w:pPr>
      <w:r w:rsidRPr="006E351C">
        <w:rPr>
          <w:b/>
        </w:rPr>
        <w:t>Discussion</w:t>
      </w:r>
    </w:p>
    <w:p w:rsidR="002010F9" w:rsidRDefault="002010F9" w:rsidP="00431EF8">
      <w:pPr>
        <w:spacing w:line="480" w:lineRule="auto"/>
      </w:pPr>
    </w:p>
    <w:p w:rsidR="00CF64B3" w:rsidRDefault="00CF64B3" w:rsidP="00431EF8">
      <w:pPr>
        <w:spacing w:line="480" w:lineRule="auto"/>
      </w:pPr>
      <w:r w:rsidRPr="006E351C">
        <w:rPr>
          <w:b/>
        </w:rPr>
        <w:t>Literature</w:t>
      </w:r>
      <w:r>
        <w:t xml:space="preserve"> </w:t>
      </w:r>
      <w:r w:rsidRPr="006E351C">
        <w:rPr>
          <w:b/>
        </w:rPr>
        <w:t>Cited</w:t>
      </w:r>
    </w:p>
    <w:p w:rsidR="00D177A4" w:rsidRDefault="00D177A4" w:rsidP="004D2AA1">
      <w:pPr>
        <w:spacing w:line="480" w:lineRule="auto"/>
        <w:ind w:left="720" w:hanging="720"/>
      </w:pPr>
      <w:r>
        <w:t>Alexander KA, Appel MJG. 1994. African wild dogs (</w:t>
      </w:r>
      <w:proofErr w:type="spellStart"/>
      <w:r>
        <w:rPr>
          <w:i/>
        </w:rPr>
        <w:t>Lycaon</w:t>
      </w:r>
      <w:proofErr w:type="spellEnd"/>
      <w:r>
        <w:rPr>
          <w:i/>
        </w:rPr>
        <w:t xml:space="preserve"> </w:t>
      </w:r>
      <w:proofErr w:type="spellStart"/>
      <w:r>
        <w:rPr>
          <w:i/>
        </w:rPr>
        <w:t>pictus</w:t>
      </w:r>
      <w:proofErr w:type="spellEnd"/>
      <w:r>
        <w:t xml:space="preserve">) endangered by a canine distemper epizootic among domestic dogs near the </w:t>
      </w:r>
      <w:proofErr w:type="spellStart"/>
      <w:r>
        <w:t>Masai</w:t>
      </w:r>
      <w:proofErr w:type="spellEnd"/>
      <w:r>
        <w:t xml:space="preserve"> Mara National Reserve, Kenya. Journal of Wildlife Diseases</w:t>
      </w:r>
      <w:r w:rsidR="008B3038">
        <w:t xml:space="preserve"> </w:t>
      </w:r>
      <w:r w:rsidR="008B3038" w:rsidRPr="008B3038">
        <w:rPr>
          <w:b/>
        </w:rPr>
        <w:t>30</w:t>
      </w:r>
      <w:r w:rsidR="008B3038">
        <w:t>(4):481-485.</w:t>
      </w:r>
    </w:p>
    <w:p w:rsidR="00F8288E" w:rsidRPr="00F8288E" w:rsidRDefault="00F8288E" w:rsidP="00F8288E">
      <w:pPr>
        <w:spacing w:line="480" w:lineRule="auto"/>
        <w:ind w:left="720" w:hanging="720"/>
        <w:rPr>
          <w:bCs/>
        </w:rPr>
      </w:pPr>
      <w:proofErr w:type="spellStart"/>
      <w:r w:rsidRPr="00F8288E">
        <w:rPr>
          <w:bCs/>
        </w:rPr>
        <w:t>Allender</w:t>
      </w:r>
      <w:proofErr w:type="spellEnd"/>
      <w:r w:rsidRPr="00F8288E">
        <w:rPr>
          <w:bCs/>
        </w:rPr>
        <w:t> MC, </w:t>
      </w:r>
      <w:proofErr w:type="spellStart"/>
      <w:r w:rsidRPr="00F8288E">
        <w:rPr>
          <w:bCs/>
        </w:rPr>
        <w:t>Raudabaugh</w:t>
      </w:r>
      <w:proofErr w:type="spellEnd"/>
      <w:r w:rsidRPr="00F8288E">
        <w:rPr>
          <w:bCs/>
        </w:rPr>
        <w:t> DB, Gleason FH, Miller AN</w:t>
      </w:r>
      <w:r w:rsidRPr="00F8288E">
        <w:t>. 2015. The natural history, ecology, and epidemiology of </w:t>
      </w:r>
      <w:proofErr w:type="spellStart"/>
      <w:r w:rsidRPr="00F8288E">
        <w:rPr>
          <w:i/>
          <w:iCs/>
        </w:rPr>
        <w:t>Ophidiomyces</w:t>
      </w:r>
      <w:proofErr w:type="spellEnd"/>
      <w:r w:rsidRPr="00F8288E">
        <w:rPr>
          <w:i/>
          <w:iCs/>
        </w:rPr>
        <w:t xml:space="preserve"> </w:t>
      </w:r>
      <w:proofErr w:type="spellStart"/>
      <w:r w:rsidRPr="00F8288E">
        <w:rPr>
          <w:i/>
          <w:iCs/>
        </w:rPr>
        <w:t>ophiodiicola</w:t>
      </w:r>
      <w:proofErr w:type="spellEnd"/>
      <w:r w:rsidRPr="00F8288E">
        <w:t> and its potential impact on free-ranging snake populations. Fungal Ecol</w:t>
      </w:r>
      <w:r>
        <w:t>ogy</w:t>
      </w:r>
      <w:r w:rsidRPr="00F8288E">
        <w:t> </w:t>
      </w:r>
      <w:r w:rsidRPr="00F8288E">
        <w:rPr>
          <w:b/>
          <w:bCs/>
        </w:rPr>
        <w:t>17</w:t>
      </w:r>
      <w:r w:rsidRPr="00F8288E">
        <w:t>:187–196.</w:t>
      </w:r>
    </w:p>
    <w:p w:rsidR="00731ECA" w:rsidRDefault="00731ECA" w:rsidP="004D2AA1">
      <w:pPr>
        <w:spacing w:line="480" w:lineRule="auto"/>
        <w:ind w:left="720" w:hanging="720"/>
      </w:pPr>
      <w:proofErr w:type="spellStart"/>
      <w:r>
        <w:t>Barnosky</w:t>
      </w:r>
      <w:proofErr w:type="spellEnd"/>
      <w:r>
        <w:t xml:space="preserve"> et al. 2011. Has the Earth’s sixth mass extinction already arrived? Nature </w:t>
      </w:r>
      <w:r w:rsidRPr="009E071E">
        <w:rPr>
          <w:b/>
        </w:rPr>
        <w:t>471</w:t>
      </w:r>
      <w:r w:rsidR="009E071E">
        <w:t>(7336):</w:t>
      </w:r>
      <w:r w:rsidRPr="009E071E">
        <w:t>51</w:t>
      </w:r>
      <w:r>
        <w:t>-57.</w:t>
      </w:r>
    </w:p>
    <w:p w:rsidR="007E4FC3" w:rsidRPr="00731ECA" w:rsidRDefault="007E4FC3" w:rsidP="004D2AA1">
      <w:pPr>
        <w:spacing w:line="480" w:lineRule="auto"/>
        <w:ind w:left="720" w:hanging="720"/>
      </w:pPr>
      <w:r w:rsidRPr="007E4FC3">
        <w:t>Berger L, et al. Chytridiomycosis causes amphibian mortality asso</w:t>
      </w:r>
      <w:r>
        <w:t xml:space="preserve">ciated with population declines </w:t>
      </w:r>
      <w:r w:rsidRPr="007E4FC3">
        <w:t xml:space="preserve">in the rain forests of Australia and Central America. </w:t>
      </w:r>
      <w:r>
        <w:t>1998</w:t>
      </w:r>
      <w:r w:rsidRPr="00FF5A1B">
        <w:t>. </w:t>
      </w:r>
      <w:r w:rsidRPr="00FF5A1B">
        <w:rPr>
          <w:iCs/>
        </w:rPr>
        <w:t>Proceedings of the National Academy of Sciences</w:t>
      </w:r>
      <w:r w:rsidRPr="00FF5A1B">
        <w:t> </w:t>
      </w:r>
      <w:r>
        <w:t xml:space="preserve">USA </w:t>
      </w:r>
      <w:r w:rsidRPr="007E4FC3">
        <w:rPr>
          <w:b/>
        </w:rPr>
        <w:t>95</w:t>
      </w:r>
      <w:r>
        <w:t>:9031–</w:t>
      </w:r>
      <w:r w:rsidRPr="007E4FC3">
        <w:t>9036.</w:t>
      </w:r>
    </w:p>
    <w:p w:rsidR="0049773B" w:rsidRDefault="0049773B" w:rsidP="004D2AA1">
      <w:pPr>
        <w:spacing w:line="480" w:lineRule="auto"/>
        <w:ind w:left="720" w:hanging="720"/>
      </w:pPr>
      <w:r>
        <w:t>Clay</w:t>
      </w:r>
      <w:r w:rsidR="00FF5A1B">
        <w:t xml:space="preserve">ton DH, </w:t>
      </w:r>
      <w:r>
        <w:t>Moore J. 1997. Host-parasite evolution: General principles and avian models.</w:t>
      </w:r>
      <w:r w:rsidR="00A04C6A">
        <w:t xml:space="preserve"> Oxford University Press, Oxford.</w:t>
      </w:r>
    </w:p>
    <w:p w:rsidR="00481B88" w:rsidRDefault="00481B88" w:rsidP="004D2AA1">
      <w:pPr>
        <w:spacing w:line="480" w:lineRule="auto"/>
        <w:ind w:left="720" w:hanging="720"/>
      </w:pPr>
      <w:proofErr w:type="spellStart"/>
      <w:r>
        <w:t>Cleaveland</w:t>
      </w:r>
      <w:proofErr w:type="spellEnd"/>
      <w:r>
        <w:t xml:space="preserve"> S, </w:t>
      </w:r>
      <w:proofErr w:type="spellStart"/>
      <w:r>
        <w:t>Kaare</w:t>
      </w:r>
      <w:proofErr w:type="spellEnd"/>
      <w:r>
        <w:t xml:space="preserve"> M, </w:t>
      </w:r>
      <w:proofErr w:type="spellStart"/>
      <w:r>
        <w:t>Knobel</w:t>
      </w:r>
      <w:proofErr w:type="spellEnd"/>
      <w:r>
        <w:t xml:space="preserve"> D, </w:t>
      </w:r>
      <w:proofErr w:type="spellStart"/>
      <w:r>
        <w:t>Laurenson</w:t>
      </w:r>
      <w:proofErr w:type="spellEnd"/>
      <w:r>
        <w:t xml:space="preserve"> MK. 2006</w:t>
      </w:r>
      <w:r w:rsidRPr="00481B88">
        <w:t>. Canine vaccination—providing broader benefits for disease control. </w:t>
      </w:r>
      <w:r w:rsidRPr="00481B88">
        <w:rPr>
          <w:iCs/>
        </w:rPr>
        <w:t>Veterinary microbiology</w:t>
      </w:r>
      <w:r w:rsidRPr="00481B88">
        <w:t>, </w:t>
      </w:r>
      <w:r w:rsidRPr="00481B88">
        <w:rPr>
          <w:b/>
          <w:iCs/>
        </w:rPr>
        <w:t>117</w:t>
      </w:r>
      <w:r w:rsidRPr="00481B88">
        <w:t>(1</w:t>
      </w:r>
      <w:r>
        <w:t>):4</w:t>
      </w:r>
      <w:r w:rsidRPr="00481B88">
        <w:t>3-50.</w:t>
      </w:r>
    </w:p>
    <w:p w:rsidR="00724E03" w:rsidRDefault="00724E03" w:rsidP="004D2AA1">
      <w:pPr>
        <w:spacing w:line="480" w:lineRule="auto"/>
        <w:ind w:left="720" w:hanging="720"/>
      </w:pPr>
      <w:r>
        <w:lastRenderedPageBreak/>
        <w:t>Cully Jr. JF, Johnson TL</w:t>
      </w:r>
      <w:r w:rsidRPr="00724E03">
        <w:t xml:space="preserve">, </w:t>
      </w:r>
      <w:proofErr w:type="spellStart"/>
      <w:r w:rsidRPr="00724E03">
        <w:t>Co</w:t>
      </w:r>
      <w:r>
        <w:t>llinge</w:t>
      </w:r>
      <w:proofErr w:type="spellEnd"/>
      <w:r>
        <w:t xml:space="preserve"> SK, Ray C. 2010.</w:t>
      </w:r>
      <w:r w:rsidRPr="00724E03">
        <w:t xml:space="preserve"> Disease limits populations: plague and black-tailed prairie dogs. </w:t>
      </w:r>
      <w:r w:rsidRPr="00724E03">
        <w:rPr>
          <w:iCs/>
        </w:rPr>
        <w:t>Vector-Borne and Zoonotic Diseases</w:t>
      </w:r>
      <w:r w:rsidRPr="00724E03">
        <w:t> </w:t>
      </w:r>
      <w:r w:rsidRPr="00724E03">
        <w:rPr>
          <w:b/>
          <w:iCs/>
        </w:rPr>
        <w:t>10</w:t>
      </w:r>
      <w:r w:rsidRPr="00724E03">
        <w:t>(1)</w:t>
      </w:r>
      <w:r>
        <w:t>:</w:t>
      </w:r>
      <w:r w:rsidRPr="00724E03">
        <w:t>7-15.</w:t>
      </w:r>
    </w:p>
    <w:p w:rsidR="007B011D" w:rsidRDefault="007B011D" w:rsidP="004D2AA1">
      <w:pPr>
        <w:spacing w:line="480" w:lineRule="auto"/>
        <w:ind w:left="720" w:hanging="720"/>
      </w:pPr>
      <w:proofErr w:type="spellStart"/>
      <w:r>
        <w:t>D</w:t>
      </w:r>
      <w:r w:rsidRPr="007B011D">
        <w:t>aszak</w:t>
      </w:r>
      <w:proofErr w:type="spellEnd"/>
      <w:r>
        <w:t xml:space="preserve"> P,</w:t>
      </w:r>
      <w:r w:rsidRPr="007B011D">
        <w:t xml:space="preserve"> </w:t>
      </w:r>
      <w:r>
        <w:t xml:space="preserve">Cunningham AA, Hyatt AD. </w:t>
      </w:r>
      <w:r w:rsidRPr="007B011D">
        <w:t>2000</w:t>
      </w:r>
      <w:r>
        <w:t>.</w:t>
      </w:r>
      <w:r w:rsidRPr="007B011D">
        <w:t xml:space="preserve"> Emerging </w:t>
      </w:r>
      <w:r>
        <w:t>infectious diseases of wildlife</w:t>
      </w:r>
      <w:r w:rsidR="00481B88">
        <w:t>—</w:t>
      </w:r>
      <w:r>
        <w:t>t</w:t>
      </w:r>
      <w:r w:rsidRPr="007B011D">
        <w:t xml:space="preserve">hreats to biodiversity and human health. Science </w:t>
      </w:r>
      <w:r w:rsidRPr="00A270EE">
        <w:rPr>
          <w:b/>
        </w:rPr>
        <w:t>287</w:t>
      </w:r>
      <w:r>
        <w:t>(5459):</w:t>
      </w:r>
      <w:r w:rsidRPr="007B011D">
        <w:t>443–449</w:t>
      </w:r>
      <w:r>
        <w:t>.</w:t>
      </w:r>
    </w:p>
    <w:p w:rsidR="00012975" w:rsidRDefault="00012975" w:rsidP="004D2AA1">
      <w:pPr>
        <w:spacing w:line="480" w:lineRule="auto"/>
        <w:ind w:left="720" w:hanging="720"/>
      </w:pPr>
      <w:proofErr w:type="spellStart"/>
      <w:r>
        <w:t>Delahay</w:t>
      </w:r>
      <w:proofErr w:type="spellEnd"/>
      <w:r>
        <w:t xml:space="preserve"> R, Smith GC, Hutchings MR. 2008. </w:t>
      </w:r>
      <w:r w:rsidR="004D2AA1">
        <w:t xml:space="preserve">The Science of Wildlife Disease Management. Pages 1-8 in </w:t>
      </w:r>
      <w:proofErr w:type="spellStart"/>
      <w:r w:rsidR="004D2AA1">
        <w:t>Delahay</w:t>
      </w:r>
      <w:proofErr w:type="spellEnd"/>
      <w:r w:rsidR="004D2AA1">
        <w:t xml:space="preserve"> R, Smith GC, Hutchings MR, editors. Management of Disease in Wild Mammals. </w:t>
      </w:r>
      <w:r>
        <w:t xml:space="preserve">Springer Science &amp; Business Media, </w:t>
      </w:r>
      <w:r w:rsidR="00F27CB9">
        <w:t>Tokyo</w:t>
      </w:r>
      <w:r>
        <w:t>.</w:t>
      </w:r>
    </w:p>
    <w:p w:rsidR="009E3011" w:rsidRDefault="009E3011" w:rsidP="004D2AA1">
      <w:pPr>
        <w:spacing w:line="480" w:lineRule="auto"/>
        <w:ind w:left="720" w:hanging="720"/>
      </w:pPr>
      <w:r w:rsidRPr="009E3011">
        <w:t> </w:t>
      </w:r>
      <w:r w:rsidRPr="009E3011">
        <w:rPr>
          <w:bCs/>
        </w:rPr>
        <w:t>Fisher MC</w:t>
      </w:r>
      <w:r w:rsidRPr="009E3011">
        <w:t>, </w:t>
      </w:r>
      <w:proofErr w:type="spellStart"/>
      <w:r w:rsidRPr="009E3011">
        <w:rPr>
          <w:bCs/>
        </w:rPr>
        <w:t>Henk</w:t>
      </w:r>
      <w:proofErr w:type="spellEnd"/>
      <w:r w:rsidRPr="009E3011">
        <w:rPr>
          <w:bCs/>
        </w:rPr>
        <w:t xml:space="preserve"> DA</w:t>
      </w:r>
      <w:r w:rsidRPr="009E3011">
        <w:t>,</w:t>
      </w:r>
      <w:r>
        <w:t xml:space="preserve"> </w:t>
      </w:r>
      <w:r w:rsidRPr="009E3011">
        <w:rPr>
          <w:bCs/>
        </w:rPr>
        <w:t>Briggs CJ</w:t>
      </w:r>
      <w:r w:rsidRPr="009E3011">
        <w:t>, </w:t>
      </w:r>
      <w:r w:rsidRPr="009E3011">
        <w:rPr>
          <w:bCs/>
        </w:rPr>
        <w:t>Brownstein JS</w:t>
      </w:r>
      <w:r w:rsidRPr="009E3011">
        <w:t>, </w:t>
      </w:r>
      <w:r w:rsidRPr="009E3011">
        <w:rPr>
          <w:bCs/>
        </w:rPr>
        <w:t>Madoff LC</w:t>
      </w:r>
      <w:r w:rsidRPr="009E3011">
        <w:t>, </w:t>
      </w:r>
      <w:proofErr w:type="spellStart"/>
      <w:r w:rsidRPr="009E3011">
        <w:rPr>
          <w:bCs/>
        </w:rPr>
        <w:t>McCraw</w:t>
      </w:r>
      <w:proofErr w:type="spellEnd"/>
      <w:r w:rsidRPr="009E3011">
        <w:rPr>
          <w:bCs/>
        </w:rPr>
        <w:t xml:space="preserve"> SL</w:t>
      </w:r>
      <w:r w:rsidRPr="009E3011">
        <w:t>, </w:t>
      </w:r>
      <w:proofErr w:type="spellStart"/>
      <w:r w:rsidRPr="009E3011">
        <w:rPr>
          <w:bCs/>
        </w:rPr>
        <w:t>Gurr</w:t>
      </w:r>
      <w:proofErr w:type="spellEnd"/>
      <w:r w:rsidRPr="009E3011">
        <w:rPr>
          <w:bCs/>
        </w:rPr>
        <w:t xml:space="preserve"> SJ</w:t>
      </w:r>
      <w:r>
        <w:t xml:space="preserve">. 2012. </w:t>
      </w:r>
      <w:r w:rsidRPr="009E3011">
        <w:rPr>
          <w:bCs/>
        </w:rPr>
        <w:t>Emerging fungal threats</w:t>
      </w:r>
      <w:r w:rsidRPr="009E3011">
        <w:t> to </w:t>
      </w:r>
      <w:r w:rsidRPr="009E3011">
        <w:rPr>
          <w:bCs/>
        </w:rPr>
        <w:t>animal</w:t>
      </w:r>
      <w:r w:rsidRPr="009E3011">
        <w:t>, </w:t>
      </w:r>
      <w:r w:rsidRPr="009E3011">
        <w:rPr>
          <w:bCs/>
        </w:rPr>
        <w:t>plant</w:t>
      </w:r>
      <w:r w:rsidRPr="009E3011">
        <w:t> and </w:t>
      </w:r>
      <w:r w:rsidRPr="009E3011">
        <w:rPr>
          <w:bCs/>
        </w:rPr>
        <w:t>ecosystem health</w:t>
      </w:r>
      <w:r w:rsidRPr="009E3011">
        <w:t>. </w:t>
      </w:r>
      <w:r w:rsidRPr="009E3011">
        <w:rPr>
          <w:bCs/>
        </w:rPr>
        <w:t>Nature</w:t>
      </w:r>
      <w:r>
        <w:rPr>
          <w:bCs/>
        </w:rPr>
        <w:t xml:space="preserve"> </w:t>
      </w:r>
      <w:r w:rsidRPr="009E3011">
        <w:rPr>
          <w:b/>
          <w:bCs/>
        </w:rPr>
        <w:t>484</w:t>
      </w:r>
      <w:r>
        <w:rPr>
          <w:bCs/>
        </w:rPr>
        <w:t>:</w:t>
      </w:r>
      <w:r w:rsidRPr="009E3011">
        <w:rPr>
          <w:bCs/>
        </w:rPr>
        <w:t>186</w:t>
      </w:r>
      <w:r w:rsidRPr="009E3011">
        <w:t>-</w:t>
      </w:r>
      <w:r w:rsidRPr="009E3011">
        <w:rPr>
          <w:bCs/>
        </w:rPr>
        <w:t>194</w:t>
      </w:r>
      <w:r w:rsidRPr="009E3011">
        <w:t>.</w:t>
      </w:r>
    </w:p>
    <w:p w:rsidR="00EC7A92" w:rsidRPr="009E3011" w:rsidRDefault="00EC7A92" w:rsidP="004D2AA1">
      <w:pPr>
        <w:spacing w:line="480" w:lineRule="auto"/>
        <w:ind w:left="720" w:hanging="720"/>
      </w:pPr>
      <w:proofErr w:type="spellStart"/>
      <w:r w:rsidRPr="00EC7A92">
        <w:t>Freuling</w:t>
      </w:r>
      <w:proofErr w:type="spellEnd"/>
      <w:r w:rsidRPr="00EC7A92">
        <w:t xml:space="preserve"> CM, Hampson K, Selhorst T, </w:t>
      </w:r>
      <w:proofErr w:type="spellStart"/>
      <w:r w:rsidRPr="00EC7A92">
        <w:t>Schröder</w:t>
      </w:r>
      <w:proofErr w:type="spellEnd"/>
      <w:r w:rsidRPr="00EC7A92">
        <w:t xml:space="preserve"> R, </w:t>
      </w:r>
      <w:proofErr w:type="spellStart"/>
      <w:r w:rsidRPr="00EC7A92">
        <w:t>Meslin</w:t>
      </w:r>
      <w:proofErr w:type="spellEnd"/>
      <w:r w:rsidRPr="00EC7A92">
        <w:t xml:space="preserve"> FX, </w:t>
      </w:r>
      <w:proofErr w:type="spellStart"/>
      <w:r w:rsidRPr="00EC7A92">
        <w:t>Mettenleiter</w:t>
      </w:r>
      <w:proofErr w:type="spellEnd"/>
      <w:r w:rsidRPr="00EC7A92">
        <w:t xml:space="preserve"> TC, Müller T. </w:t>
      </w:r>
      <w:r>
        <w:t xml:space="preserve">2013. </w:t>
      </w:r>
      <w:r w:rsidRPr="00EC7A92">
        <w:t>The eliminat</w:t>
      </w:r>
      <w:r>
        <w:t>ion of fox rabies from Europe: D</w:t>
      </w:r>
      <w:r w:rsidRPr="00EC7A92">
        <w:t xml:space="preserve">eterminants of success and lessons for the future. Philosophical Transactions </w:t>
      </w:r>
      <w:r>
        <w:t xml:space="preserve">of the Royal Society of London B </w:t>
      </w:r>
      <w:r w:rsidRPr="00EC7A92">
        <w:rPr>
          <w:b/>
        </w:rPr>
        <w:t>368</w:t>
      </w:r>
      <w:r>
        <w:t>(1623):20120142</w:t>
      </w:r>
    </w:p>
    <w:p w:rsidR="007E4FC3" w:rsidRDefault="007E4FC3" w:rsidP="004D2AA1">
      <w:pPr>
        <w:spacing w:line="480" w:lineRule="auto"/>
        <w:ind w:left="720" w:hanging="720"/>
      </w:pPr>
      <w:r>
        <w:t>Frick WF, Pollock JF</w:t>
      </w:r>
      <w:r w:rsidRPr="007E4FC3">
        <w:t>., Hicks</w:t>
      </w:r>
      <w:r>
        <w:t xml:space="preserve"> AC, </w:t>
      </w:r>
      <w:proofErr w:type="spellStart"/>
      <w:r>
        <w:t>Langwig</w:t>
      </w:r>
      <w:proofErr w:type="spellEnd"/>
      <w:r>
        <w:t xml:space="preserve"> KE, Reynolds DS</w:t>
      </w:r>
      <w:r w:rsidRPr="007E4FC3">
        <w:t>,</w:t>
      </w:r>
      <w:r>
        <w:t xml:space="preserve"> Turner GG, </w:t>
      </w:r>
      <w:proofErr w:type="spellStart"/>
      <w:r>
        <w:t>Butchkoski</w:t>
      </w:r>
      <w:proofErr w:type="spellEnd"/>
      <w:r>
        <w:t xml:space="preserve"> CM, Kunz TH</w:t>
      </w:r>
      <w:r w:rsidRPr="007E4FC3">
        <w:t>.</w:t>
      </w:r>
      <w:r>
        <w:t xml:space="preserve"> 2010</w:t>
      </w:r>
      <w:r w:rsidRPr="007E4FC3">
        <w:t>. An emerging disease causes regional population collapse of a common North American bat species. </w:t>
      </w:r>
      <w:r w:rsidRPr="007E4FC3">
        <w:rPr>
          <w:iCs/>
        </w:rPr>
        <w:t>Science</w:t>
      </w:r>
      <w:r>
        <w:t xml:space="preserve"> </w:t>
      </w:r>
      <w:r w:rsidRPr="007E4FC3">
        <w:rPr>
          <w:b/>
          <w:iCs/>
        </w:rPr>
        <w:t>329</w:t>
      </w:r>
      <w:r w:rsidRPr="007E4FC3">
        <w:t>(5992)</w:t>
      </w:r>
      <w:r>
        <w:t>:</w:t>
      </w:r>
      <w:r w:rsidRPr="007E4FC3">
        <w:t>679-682.</w:t>
      </w:r>
    </w:p>
    <w:p w:rsidR="00E30E5C" w:rsidRDefault="00E30E5C" w:rsidP="00562468">
      <w:pPr>
        <w:spacing w:line="480" w:lineRule="auto"/>
        <w:ind w:left="720" w:hanging="720"/>
      </w:pPr>
      <w:r w:rsidRPr="00E30E5C">
        <w:t xml:space="preserve">Gao F, </w:t>
      </w:r>
      <w:r>
        <w:t>et al</w:t>
      </w:r>
      <w:r w:rsidRPr="00E30E5C">
        <w:t xml:space="preserve">. </w:t>
      </w:r>
      <w:r>
        <w:t xml:space="preserve">1999. </w:t>
      </w:r>
      <w:r w:rsidRPr="00E30E5C">
        <w:t>Origin of HIV-1 in the chimpanzee</w:t>
      </w:r>
      <w:r w:rsidRPr="00E30E5C">
        <w:rPr>
          <w:i/>
        </w:rPr>
        <w:t xml:space="preserve"> Pan troglodytes </w:t>
      </w:r>
      <w:proofErr w:type="spellStart"/>
      <w:r w:rsidRPr="00E30E5C">
        <w:rPr>
          <w:i/>
        </w:rPr>
        <w:t>troglodytes</w:t>
      </w:r>
      <w:proofErr w:type="spellEnd"/>
      <w:r w:rsidRPr="00E30E5C">
        <w:t>. Nature</w:t>
      </w:r>
      <w:r>
        <w:t xml:space="preserve"> </w:t>
      </w:r>
      <w:r w:rsidRPr="00E30E5C">
        <w:rPr>
          <w:b/>
        </w:rPr>
        <w:t>397</w:t>
      </w:r>
      <w:r w:rsidRPr="00E30E5C">
        <w:t>(6718):436-</w:t>
      </w:r>
      <w:r>
        <w:t>4</w:t>
      </w:r>
      <w:r w:rsidRPr="00E30E5C">
        <w:t>41.</w:t>
      </w:r>
    </w:p>
    <w:p w:rsidR="00562468" w:rsidRDefault="00562468" w:rsidP="00562468">
      <w:pPr>
        <w:spacing w:line="480" w:lineRule="auto"/>
        <w:ind w:left="720" w:hanging="720"/>
      </w:pPr>
      <w:r w:rsidRPr="00562468">
        <w:t>Gross, J. E. an</w:t>
      </w:r>
      <w:r>
        <w:t>d M. W. Miller. 2001. Chronic wa</w:t>
      </w:r>
      <w:r w:rsidRPr="00562468">
        <w:t xml:space="preserve">sting </w:t>
      </w:r>
      <w:r>
        <w:t>disease in mule d</w:t>
      </w:r>
      <w:r w:rsidRPr="00562468">
        <w:t xml:space="preserve">eer: Disease </w:t>
      </w:r>
      <w:r>
        <w:t>dynamics and c</w:t>
      </w:r>
      <w:r w:rsidRPr="00562468">
        <w:t>ontrol.</w:t>
      </w:r>
      <w:r>
        <w:t xml:space="preserve"> Journal of Wildlife Management</w:t>
      </w:r>
      <w:r w:rsidRPr="00562468">
        <w:t xml:space="preserve"> </w:t>
      </w:r>
      <w:r w:rsidRPr="00562468">
        <w:rPr>
          <w:b/>
        </w:rPr>
        <w:t>65</w:t>
      </w:r>
      <w:r w:rsidRPr="00562468">
        <w:t>:205-215.</w:t>
      </w:r>
    </w:p>
    <w:p w:rsidR="00E97058" w:rsidRDefault="00E97058" w:rsidP="00E97058">
      <w:pPr>
        <w:spacing w:line="480" w:lineRule="auto"/>
        <w:ind w:left="720" w:hanging="720"/>
      </w:pPr>
      <w:r w:rsidRPr="00E97058">
        <w:lastRenderedPageBreak/>
        <w:t>Harris</w:t>
      </w:r>
      <w:r>
        <w:t xml:space="preserve"> RN, et al</w:t>
      </w:r>
      <w:r w:rsidRPr="00E97058">
        <w:t>. 2009. Skin microbes on frogs prevent morbidity and mortality caused by a lethal skin fungus. </w:t>
      </w:r>
      <w:r w:rsidRPr="00E97058">
        <w:rPr>
          <w:iCs/>
        </w:rPr>
        <w:t xml:space="preserve">The ISME </w:t>
      </w:r>
      <w:r>
        <w:rPr>
          <w:iCs/>
        </w:rPr>
        <w:t>J</w:t>
      </w:r>
      <w:r w:rsidRPr="00E97058">
        <w:rPr>
          <w:iCs/>
        </w:rPr>
        <w:t>ournal</w:t>
      </w:r>
      <w:r w:rsidRPr="00E97058">
        <w:t> </w:t>
      </w:r>
      <w:r w:rsidRPr="00E97058">
        <w:rPr>
          <w:b/>
          <w:iCs/>
        </w:rPr>
        <w:t>3</w:t>
      </w:r>
      <w:r>
        <w:t>(7):</w:t>
      </w:r>
      <w:r w:rsidRPr="00E97058">
        <w:t>818-824.</w:t>
      </w:r>
    </w:p>
    <w:p w:rsidR="002010F9" w:rsidRDefault="00107B5E" w:rsidP="004D2AA1">
      <w:pPr>
        <w:spacing w:line="480" w:lineRule="auto"/>
        <w:ind w:left="720" w:hanging="720"/>
      </w:pPr>
      <w:r>
        <w:t>Hudson PJ, Rizzoli AP,</w:t>
      </w:r>
      <w:r w:rsidR="00FF5A1B">
        <w:t xml:space="preserve"> Grenfell BT, </w:t>
      </w:r>
      <w:proofErr w:type="spellStart"/>
      <w:r w:rsidR="00FF5A1B">
        <w:t>Heesterbeek</w:t>
      </w:r>
      <w:proofErr w:type="spellEnd"/>
      <w:r w:rsidR="00FF5A1B">
        <w:t xml:space="preserve"> JAP,</w:t>
      </w:r>
      <w:r>
        <w:t xml:space="preserve"> Dobson AP.</w:t>
      </w:r>
      <w:r w:rsidR="00F27CB9">
        <w:t xml:space="preserve"> 2002.</w:t>
      </w:r>
      <w:r>
        <w:t xml:space="preserve"> Ecology of Wildlife Diseases. Pages 1-5 in </w:t>
      </w:r>
      <w:r w:rsidR="00F27CB9">
        <w:t>Grenfell BT, editor. The Ecology of Wildlife D</w:t>
      </w:r>
      <w:r w:rsidRPr="00107B5E">
        <w:t>iseases. Oxford University Press</w:t>
      </w:r>
      <w:r w:rsidR="00F27CB9">
        <w:t>, Oxford</w:t>
      </w:r>
      <w:r w:rsidRPr="00107B5E">
        <w:t>.</w:t>
      </w:r>
    </w:p>
    <w:p w:rsidR="00371104" w:rsidRDefault="00371104" w:rsidP="004D2AA1">
      <w:pPr>
        <w:spacing w:line="480" w:lineRule="auto"/>
        <w:ind w:left="720" w:hanging="720"/>
      </w:pPr>
      <w:r w:rsidRPr="00371104">
        <w:t xml:space="preserve">Jones KE, Patel NG, Levy MA, </w:t>
      </w:r>
      <w:proofErr w:type="spellStart"/>
      <w:r w:rsidRPr="00371104">
        <w:t>Storeygard</w:t>
      </w:r>
      <w:proofErr w:type="spellEnd"/>
      <w:r w:rsidRPr="00371104">
        <w:t xml:space="preserve"> A, Balk D, </w:t>
      </w:r>
      <w:proofErr w:type="spellStart"/>
      <w:r w:rsidRPr="00371104">
        <w:t>Gittleman</w:t>
      </w:r>
      <w:proofErr w:type="spellEnd"/>
      <w:r w:rsidRPr="00371104">
        <w:t xml:space="preserve"> JL, </w:t>
      </w:r>
      <w:proofErr w:type="spellStart"/>
      <w:r w:rsidRPr="00371104">
        <w:t>Daszak</w:t>
      </w:r>
      <w:proofErr w:type="spellEnd"/>
      <w:r w:rsidRPr="00371104">
        <w:t xml:space="preserve"> P.</w:t>
      </w:r>
      <w:r>
        <w:t xml:space="preserve"> 2008.</w:t>
      </w:r>
      <w:r w:rsidRPr="00371104">
        <w:t xml:space="preserve"> Global trends in emerging infectiou</w:t>
      </w:r>
      <w:r>
        <w:t xml:space="preserve">s diseases. Nature </w:t>
      </w:r>
      <w:r w:rsidRPr="00371104">
        <w:rPr>
          <w:b/>
        </w:rPr>
        <w:t>451</w:t>
      </w:r>
      <w:r w:rsidRPr="00371104">
        <w:t>(7181):990-</w:t>
      </w:r>
      <w:r>
        <w:t>99</w:t>
      </w:r>
      <w:r w:rsidRPr="00371104">
        <w:t>3.</w:t>
      </w:r>
    </w:p>
    <w:p w:rsidR="00562468" w:rsidRDefault="00562468" w:rsidP="00562468">
      <w:pPr>
        <w:spacing w:line="480" w:lineRule="auto"/>
        <w:ind w:left="720" w:hanging="720"/>
      </w:pPr>
      <w:proofErr w:type="spellStart"/>
      <w:r>
        <w:t>LaDeau</w:t>
      </w:r>
      <w:proofErr w:type="spellEnd"/>
      <w:r>
        <w:t xml:space="preserve"> SL, Kilpatrick AM, </w:t>
      </w:r>
      <w:proofErr w:type="spellStart"/>
      <w:r>
        <w:t>Marra</w:t>
      </w:r>
      <w:proofErr w:type="spellEnd"/>
      <w:r>
        <w:t xml:space="preserve"> PP. 2007. </w:t>
      </w:r>
      <w:r w:rsidRPr="00562468">
        <w:t>West Nile virus emergence and large-scale declines of North American bird populations</w:t>
      </w:r>
      <w:r>
        <w:t xml:space="preserve">. Nature </w:t>
      </w:r>
      <w:r>
        <w:rPr>
          <w:b/>
        </w:rPr>
        <w:t>447</w:t>
      </w:r>
      <w:r>
        <w:t>:710-713.</w:t>
      </w:r>
    </w:p>
    <w:p w:rsidR="00E30E5C" w:rsidRPr="00562468" w:rsidRDefault="00E30E5C" w:rsidP="00562468">
      <w:pPr>
        <w:spacing w:line="480" w:lineRule="auto"/>
        <w:ind w:left="720" w:hanging="720"/>
      </w:pPr>
      <w:r>
        <w:t>Leroy EM,</w:t>
      </w:r>
      <w:r w:rsidRPr="00E30E5C">
        <w:t xml:space="preserve"> </w:t>
      </w:r>
      <w:r>
        <w:t>et al</w:t>
      </w:r>
      <w:r w:rsidRPr="00E30E5C">
        <w:t xml:space="preserve">. </w:t>
      </w:r>
      <w:r>
        <w:t xml:space="preserve">2004. </w:t>
      </w:r>
      <w:r w:rsidRPr="00E30E5C">
        <w:t>Multiple Ebola virus transmission events and rapid decline of central African wildlife. Science.</w:t>
      </w:r>
      <w:r w:rsidRPr="00E30E5C">
        <w:rPr>
          <w:b/>
        </w:rPr>
        <w:t>303</w:t>
      </w:r>
      <w:r w:rsidRPr="00E30E5C">
        <w:t>(5656):387-</w:t>
      </w:r>
      <w:r>
        <w:t>3</w:t>
      </w:r>
      <w:r w:rsidRPr="00E30E5C">
        <w:t>90.</w:t>
      </w:r>
    </w:p>
    <w:p w:rsidR="00B22359" w:rsidRDefault="00B22359" w:rsidP="004D2AA1">
      <w:pPr>
        <w:spacing w:line="480" w:lineRule="auto"/>
        <w:ind w:left="720" w:hanging="720"/>
      </w:pPr>
      <w:r>
        <w:t xml:space="preserve">McCallum H. 2012. Disease and the dynamics of extinction. Philosophical Transactions of the Royal Society B </w:t>
      </w:r>
      <w:r w:rsidRPr="00B22359">
        <w:rPr>
          <w:b/>
        </w:rPr>
        <w:t>367</w:t>
      </w:r>
      <w:r>
        <w:t>(1604):2828-2839.</w:t>
      </w:r>
    </w:p>
    <w:p w:rsidR="008B3038" w:rsidRDefault="008B3038" w:rsidP="004D2AA1">
      <w:pPr>
        <w:spacing w:line="480" w:lineRule="auto"/>
        <w:ind w:left="720" w:hanging="720"/>
      </w:pPr>
      <w:proofErr w:type="spellStart"/>
      <w:r>
        <w:t>Roelke</w:t>
      </w:r>
      <w:proofErr w:type="spellEnd"/>
      <w:r>
        <w:t>-Parker ME et al. 1996. A canine distemper virus epidemic in Serengeti lions (</w:t>
      </w:r>
      <w:proofErr w:type="spellStart"/>
      <w:r>
        <w:rPr>
          <w:i/>
        </w:rPr>
        <w:t>Panthera</w:t>
      </w:r>
      <w:proofErr w:type="spellEnd"/>
      <w:r>
        <w:rPr>
          <w:i/>
        </w:rPr>
        <w:t xml:space="preserve"> </w:t>
      </w:r>
      <w:proofErr w:type="spellStart"/>
      <w:r>
        <w:rPr>
          <w:i/>
        </w:rPr>
        <w:t>leo</w:t>
      </w:r>
      <w:proofErr w:type="spellEnd"/>
      <w:r>
        <w:t xml:space="preserve">). Nature </w:t>
      </w:r>
      <w:r w:rsidRPr="008B3038">
        <w:rPr>
          <w:b/>
        </w:rPr>
        <w:t>379</w:t>
      </w:r>
      <w:r>
        <w:t>:441-445.</w:t>
      </w:r>
    </w:p>
    <w:p w:rsidR="00C505BF" w:rsidRPr="008B3038" w:rsidRDefault="00C505BF" w:rsidP="004D2AA1">
      <w:pPr>
        <w:spacing w:line="480" w:lineRule="auto"/>
        <w:ind w:left="720" w:hanging="720"/>
      </w:pPr>
      <w:r w:rsidRPr="00C505BF">
        <w:t xml:space="preserve">Shinya K, </w:t>
      </w:r>
      <w:proofErr w:type="spellStart"/>
      <w:r w:rsidRPr="00C505BF">
        <w:t>Ebina</w:t>
      </w:r>
      <w:proofErr w:type="spellEnd"/>
      <w:r w:rsidRPr="00C505BF">
        <w:t xml:space="preserve"> M, Yamada S, Ono M, </w:t>
      </w:r>
      <w:r>
        <w:t xml:space="preserve">Kasai N, </w:t>
      </w:r>
      <w:proofErr w:type="spellStart"/>
      <w:r>
        <w:t>Kawaoka</w:t>
      </w:r>
      <w:proofErr w:type="spellEnd"/>
      <w:r>
        <w:t xml:space="preserve"> Y. 2006. Avian flu: I</w:t>
      </w:r>
      <w:r w:rsidRPr="00C505BF">
        <w:t>nfluenza virus receptors in the h</w:t>
      </w:r>
      <w:r>
        <w:t xml:space="preserve">uman airway. Nature </w:t>
      </w:r>
      <w:r w:rsidRPr="00C505BF">
        <w:rPr>
          <w:b/>
        </w:rPr>
        <w:t>440</w:t>
      </w:r>
      <w:r w:rsidRPr="00C505BF">
        <w:t>(7083):435-</w:t>
      </w:r>
      <w:r>
        <w:t>43</w:t>
      </w:r>
      <w:r w:rsidRPr="00C505BF">
        <w:t>6.</w:t>
      </w:r>
    </w:p>
    <w:p w:rsidR="003C5A4E" w:rsidRDefault="003C5A4E" w:rsidP="004D2AA1">
      <w:pPr>
        <w:spacing w:line="480" w:lineRule="auto"/>
        <w:ind w:left="720" w:hanging="720"/>
      </w:pPr>
      <w:r w:rsidRPr="003C5A4E">
        <w:t xml:space="preserve">Smith KF, Sax DF, Lafferty KD. </w:t>
      </w:r>
      <w:r>
        <w:t xml:space="preserve">2006. </w:t>
      </w:r>
      <w:r w:rsidRPr="003C5A4E">
        <w:t>Evidence for the role of infectious disease in species extinction</w:t>
      </w:r>
      <w:r>
        <w:t xml:space="preserve"> </w:t>
      </w:r>
      <w:r w:rsidRPr="003C5A4E">
        <w:t>and endangerment. Conserv</w:t>
      </w:r>
      <w:r>
        <w:t>ation</w:t>
      </w:r>
      <w:r w:rsidRPr="003C5A4E">
        <w:t xml:space="preserve"> Biol</w:t>
      </w:r>
      <w:r>
        <w:t xml:space="preserve">ogy </w:t>
      </w:r>
      <w:r w:rsidRPr="003C5A4E">
        <w:rPr>
          <w:b/>
        </w:rPr>
        <w:t>20</w:t>
      </w:r>
      <w:r w:rsidRPr="003C5A4E">
        <w:t>:1349–1357.</w:t>
      </w:r>
    </w:p>
    <w:p w:rsidR="00DD4467" w:rsidRPr="00DD4467" w:rsidRDefault="00DD4467" w:rsidP="004D2AA1">
      <w:pPr>
        <w:spacing w:line="480" w:lineRule="auto"/>
        <w:ind w:left="720" w:hanging="720"/>
      </w:pPr>
      <w:r>
        <w:t xml:space="preserve">Travis JMJ. 2003. Climate change and habitat destruction: A deadly anthropogenic cocktail. Proceedings of the Royal Society B </w:t>
      </w:r>
      <w:r>
        <w:rPr>
          <w:b/>
        </w:rPr>
        <w:t>270</w:t>
      </w:r>
      <w:r>
        <w:t>(1514):467-473.</w:t>
      </w:r>
    </w:p>
    <w:p w:rsidR="00FF5A1B" w:rsidRDefault="00FF5A1B" w:rsidP="004D2AA1">
      <w:pPr>
        <w:spacing w:line="480" w:lineRule="auto"/>
        <w:ind w:left="720" w:hanging="720"/>
      </w:pPr>
      <w:r>
        <w:lastRenderedPageBreak/>
        <w:t xml:space="preserve">Wake DB, </w:t>
      </w:r>
      <w:proofErr w:type="spellStart"/>
      <w:r>
        <w:t>Vredenburg</w:t>
      </w:r>
      <w:proofErr w:type="spellEnd"/>
      <w:r>
        <w:t>, VT. 2008</w:t>
      </w:r>
      <w:r w:rsidRPr="00FF5A1B">
        <w:t>. Are we in the midst of the sixth mass extinction? A view from the world of amphibians. </w:t>
      </w:r>
      <w:r w:rsidRPr="00FF5A1B">
        <w:rPr>
          <w:iCs/>
        </w:rPr>
        <w:t>Proceedings of the National Academy of Sciences</w:t>
      </w:r>
      <w:r w:rsidRPr="00FF5A1B">
        <w:t> </w:t>
      </w:r>
      <w:r w:rsidRPr="00FF5A1B">
        <w:rPr>
          <w:b/>
          <w:iCs/>
        </w:rPr>
        <w:t>105</w:t>
      </w:r>
      <w:r>
        <w:t>(Supplement 1):</w:t>
      </w:r>
      <w:r w:rsidRPr="00FF5A1B">
        <w:t>11466-11473.</w:t>
      </w:r>
    </w:p>
    <w:p w:rsidR="008B3038" w:rsidRPr="008B3038" w:rsidRDefault="008B3038" w:rsidP="004D2AA1">
      <w:pPr>
        <w:spacing w:line="480" w:lineRule="auto"/>
        <w:ind w:left="720" w:hanging="720"/>
      </w:pPr>
      <w:r>
        <w:t xml:space="preserve">Williams ES, </w:t>
      </w:r>
      <w:proofErr w:type="spellStart"/>
      <w:r>
        <w:t>Thome</w:t>
      </w:r>
      <w:proofErr w:type="spellEnd"/>
      <w:r>
        <w:t xml:space="preserve"> ET, Appel MJG, </w:t>
      </w:r>
      <w:proofErr w:type="spellStart"/>
      <w:r>
        <w:t>Belitsky</w:t>
      </w:r>
      <w:proofErr w:type="spellEnd"/>
      <w:r>
        <w:t xml:space="preserve"> DW. 1988. Canine distemper in black-footed ferrets (</w:t>
      </w:r>
      <w:proofErr w:type="spellStart"/>
      <w:r>
        <w:rPr>
          <w:i/>
        </w:rPr>
        <w:t>Mustela</w:t>
      </w:r>
      <w:proofErr w:type="spellEnd"/>
      <w:r>
        <w:rPr>
          <w:i/>
        </w:rPr>
        <w:t xml:space="preserve"> </w:t>
      </w:r>
      <w:proofErr w:type="spellStart"/>
      <w:r>
        <w:rPr>
          <w:i/>
        </w:rPr>
        <w:t>nigripes</w:t>
      </w:r>
      <w:proofErr w:type="spellEnd"/>
      <w:r>
        <w:t xml:space="preserve">) from Wyoming. Journal of Wildlife Diseases </w:t>
      </w:r>
      <w:r w:rsidRPr="008B3038">
        <w:rPr>
          <w:b/>
        </w:rPr>
        <w:t>24</w:t>
      </w:r>
      <w:r>
        <w:t>(3):385-398.</w:t>
      </w:r>
    </w:p>
    <w:p w:rsidR="00107B5E" w:rsidRDefault="007566FD" w:rsidP="004D2AA1">
      <w:pPr>
        <w:spacing w:line="480" w:lineRule="auto"/>
        <w:ind w:left="720" w:hanging="720"/>
      </w:pPr>
      <w:r w:rsidRPr="007566FD">
        <w:t>Wood CL, Byers JE, Cottingham KL, Altman I, Donahue MJ, Blakeslee AMH</w:t>
      </w:r>
      <w:r w:rsidR="00FF5A1B">
        <w:t xml:space="preserve">. 2007. </w:t>
      </w:r>
      <w:r w:rsidRPr="007566FD">
        <w:t>Parasites</w:t>
      </w:r>
      <w:r w:rsidRPr="007566FD">
        <w:br/>
        <w:t>alter community structure. Proc</w:t>
      </w:r>
      <w:r>
        <w:t>eedings of the</w:t>
      </w:r>
      <w:r w:rsidRPr="007566FD">
        <w:t xml:space="preserve"> Nat</w:t>
      </w:r>
      <w:r>
        <w:t>ional</w:t>
      </w:r>
      <w:r w:rsidRPr="007566FD">
        <w:t xml:space="preserve"> Acad</w:t>
      </w:r>
      <w:r>
        <w:t>emy of</w:t>
      </w:r>
      <w:r w:rsidRPr="007566FD">
        <w:t xml:space="preserve"> Sci</w:t>
      </w:r>
      <w:r>
        <w:t>ences</w:t>
      </w:r>
      <w:r w:rsidRPr="007566FD">
        <w:t xml:space="preserve"> USA </w:t>
      </w:r>
      <w:r w:rsidRPr="007566FD">
        <w:rPr>
          <w:b/>
        </w:rPr>
        <w:t>104</w:t>
      </w:r>
      <w:r w:rsidRPr="007566FD">
        <w:t>:9335–9339</w:t>
      </w:r>
      <w:r>
        <w:t>.</w:t>
      </w:r>
    </w:p>
    <w:p w:rsidR="00C505BF" w:rsidRDefault="00C505BF" w:rsidP="004D2AA1">
      <w:pPr>
        <w:spacing w:line="480" w:lineRule="auto"/>
        <w:ind w:left="720" w:hanging="720"/>
      </w:pPr>
      <w:r w:rsidRPr="00C505BF">
        <w:t xml:space="preserve">World Health Organization. Swine flu illness </w:t>
      </w:r>
      <w:r>
        <w:t xml:space="preserve">in the United States and Mexico </w:t>
      </w:r>
      <w:r w:rsidR="00E30E5C">
        <w:t xml:space="preserve">- </w:t>
      </w:r>
      <w:r>
        <w:t>U</w:t>
      </w:r>
      <w:r w:rsidRPr="00C505BF">
        <w:t>pdate 2.</w:t>
      </w:r>
      <w:r w:rsidR="00E30E5C">
        <w:t xml:space="preserve"> Available from </w:t>
      </w:r>
      <w:r w:rsidR="00E30E5C" w:rsidRPr="00E30E5C">
        <w:t>http://www.who.int/csr/don/2009_04_26/en/</w:t>
      </w:r>
      <w:r w:rsidR="00E30E5C">
        <w:t xml:space="preserve"> (accessed March 2016).</w:t>
      </w:r>
    </w:p>
    <w:p w:rsidR="00F861AC" w:rsidRPr="00E30E5C" w:rsidRDefault="00F861AC" w:rsidP="004D2AA1">
      <w:pPr>
        <w:spacing w:line="480" w:lineRule="auto"/>
        <w:ind w:left="720" w:hanging="720"/>
      </w:pPr>
      <w:r>
        <w:t xml:space="preserve">United States Fish and Wildlife Service. 2016. Injurious wildlife species; Listing salamanders due to risk of salamander chytrid fungus. Federal Register </w:t>
      </w:r>
      <w:r w:rsidRPr="00BE0B10">
        <w:rPr>
          <w:b/>
        </w:rPr>
        <w:t>81</w:t>
      </w:r>
      <w:r>
        <w:t>(8):1535-1556.</w:t>
      </w:r>
    </w:p>
    <w:p w:rsidR="00FF5A1B" w:rsidRDefault="00FF5A1B" w:rsidP="004D2AA1">
      <w:pPr>
        <w:spacing w:line="480" w:lineRule="auto"/>
        <w:ind w:left="720" w:hanging="720"/>
      </w:pPr>
    </w:p>
    <w:p w:rsidR="00CF64B3" w:rsidRPr="006E351C" w:rsidRDefault="00CF64B3" w:rsidP="00431EF8">
      <w:pPr>
        <w:spacing w:line="480" w:lineRule="auto"/>
        <w:rPr>
          <w:b/>
        </w:rPr>
      </w:pPr>
      <w:r w:rsidRPr="006E351C">
        <w:rPr>
          <w:b/>
        </w:rPr>
        <w:t>Tables</w:t>
      </w:r>
    </w:p>
    <w:p w:rsidR="002010F9" w:rsidRDefault="002010F9" w:rsidP="00431EF8">
      <w:pPr>
        <w:spacing w:line="480" w:lineRule="auto"/>
      </w:pPr>
    </w:p>
    <w:p w:rsidR="00CF64B3" w:rsidRPr="006E351C" w:rsidRDefault="00CF64B3" w:rsidP="00431EF8">
      <w:pPr>
        <w:spacing w:line="480" w:lineRule="auto"/>
        <w:rPr>
          <w:b/>
        </w:rPr>
      </w:pPr>
      <w:r w:rsidRPr="006E351C">
        <w:rPr>
          <w:b/>
        </w:rPr>
        <w:t>Figure Legends</w:t>
      </w:r>
    </w:p>
    <w:p w:rsidR="002010F9" w:rsidRDefault="002010F9" w:rsidP="00431EF8">
      <w:pPr>
        <w:spacing w:line="480" w:lineRule="auto"/>
      </w:pPr>
    </w:p>
    <w:p w:rsidR="00CF64B3" w:rsidRPr="006E351C" w:rsidRDefault="00CF64B3" w:rsidP="00431EF8">
      <w:pPr>
        <w:spacing w:line="480" w:lineRule="auto"/>
        <w:rPr>
          <w:b/>
        </w:rPr>
      </w:pPr>
      <w:r w:rsidRPr="006E351C">
        <w:rPr>
          <w:b/>
        </w:rPr>
        <w:t>Figures</w:t>
      </w:r>
    </w:p>
    <w:sectPr w:rsidR="00CF64B3" w:rsidRPr="006E351C" w:rsidSect="0004498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429A7"/>
    <w:multiLevelType w:val="multilevel"/>
    <w:tmpl w:val="6D5A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C6901"/>
    <w:multiLevelType w:val="multilevel"/>
    <w:tmpl w:val="22F0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tling, James I.">
    <w15:presenceInfo w15:providerId="AD" w15:userId="S-1-5-21-3940387230-842284885-2113826711-81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B3"/>
    <w:rsid w:val="00012975"/>
    <w:rsid w:val="00044983"/>
    <w:rsid w:val="000B131C"/>
    <w:rsid w:val="00107B5E"/>
    <w:rsid w:val="0014449E"/>
    <w:rsid w:val="00196D8B"/>
    <w:rsid w:val="002010F9"/>
    <w:rsid w:val="00222CC2"/>
    <w:rsid w:val="00274DB9"/>
    <w:rsid w:val="002D3C1F"/>
    <w:rsid w:val="002D58E1"/>
    <w:rsid w:val="00313C30"/>
    <w:rsid w:val="003400E4"/>
    <w:rsid w:val="00371104"/>
    <w:rsid w:val="00372D2E"/>
    <w:rsid w:val="00391A07"/>
    <w:rsid w:val="003A4D1C"/>
    <w:rsid w:val="003B380A"/>
    <w:rsid w:val="003C5A4E"/>
    <w:rsid w:val="003F22C2"/>
    <w:rsid w:val="00400BF7"/>
    <w:rsid w:val="004056C9"/>
    <w:rsid w:val="00415B82"/>
    <w:rsid w:val="004300AF"/>
    <w:rsid w:val="00431EF8"/>
    <w:rsid w:val="00462FCB"/>
    <w:rsid w:val="00481B88"/>
    <w:rsid w:val="0049773B"/>
    <w:rsid w:val="004D2AA1"/>
    <w:rsid w:val="004E0E88"/>
    <w:rsid w:val="00544004"/>
    <w:rsid w:val="00562468"/>
    <w:rsid w:val="00595F1A"/>
    <w:rsid w:val="005E30BC"/>
    <w:rsid w:val="005F57AE"/>
    <w:rsid w:val="00655D4A"/>
    <w:rsid w:val="006959A6"/>
    <w:rsid w:val="006D318F"/>
    <w:rsid w:val="006E351C"/>
    <w:rsid w:val="00702260"/>
    <w:rsid w:val="007110A9"/>
    <w:rsid w:val="0071285B"/>
    <w:rsid w:val="00724E03"/>
    <w:rsid w:val="00731ECA"/>
    <w:rsid w:val="007566FD"/>
    <w:rsid w:val="00761BB4"/>
    <w:rsid w:val="00766201"/>
    <w:rsid w:val="007B011D"/>
    <w:rsid w:val="007B02DA"/>
    <w:rsid w:val="007B15C0"/>
    <w:rsid w:val="007D33EC"/>
    <w:rsid w:val="007E4FC3"/>
    <w:rsid w:val="00815628"/>
    <w:rsid w:val="008B3038"/>
    <w:rsid w:val="00911521"/>
    <w:rsid w:val="009453D9"/>
    <w:rsid w:val="00946C38"/>
    <w:rsid w:val="00977724"/>
    <w:rsid w:val="009800DC"/>
    <w:rsid w:val="009C310F"/>
    <w:rsid w:val="009C4081"/>
    <w:rsid w:val="009E071E"/>
    <w:rsid w:val="009E2E1F"/>
    <w:rsid w:val="009E3011"/>
    <w:rsid w:val="00A04C6A"/>
    <w:rsid w:val="00A239F1"/>
    <w:rsid w:val="00A270EE"/>
    <w:rsid w:val="00A94778"/>
    <w:rsid w:val="00A97414"/>
    <w:rsid w:val="00AE0403"/>
    <w:rsid w:val="00AF013E"/>
    <w:rsid w:val="00AF3944"/>
    <w:rsid w:val="00B11666"/>
    <w:rsid w:val="00B22359"/>
    <w:rsid w:val="00BD0B1D"/>
    <w:rsid w:val="00BE0B10"/>
    <w:rsid w:val="00BE1249"/>
    <w:rsid w:val="00BE5DC1"/>
    <w:rsid w:val="00C06574"/>
    <w:rsid w:val="00C419D5"/>
    <w:rsid w:val="00C505BF"/>
    <w:rsid w:val="00C92180"/>
    <w:rsid w:val="00CB21C3"/>
    <w:rsid w:val="00CC4DBC"/>
    <w:rsid w:val="00CF64B3"/>
    <w:rsid w:val="00D177A4"/>
    <w:rsid w:val="00D55458"/>
    <w:rsid w:val="00D733B3"/>
    <w:rsid w:val="00DD4467"/>
    <w:rsid w:val="00DE4AB9"/>
    <w:rsid w:val="00DE778F"/>
    <w:rsid w:val="00DF6060"/>
    <w:rsid w:val="00E30E5C"/>
    <w:rsid w:val="00E6283D"/>
    <w:rsid w:val="00E8142C"/>
    <w:rsid w:val="00E97058"/>
    <w:rsid w:val="00EC2E4C"/>
    <w:rsid w:val="00EC7A92"/>
    <w:rsid w:val="00EE0F7A"/>
    <w:rsid w:val="00F27CB9"/>
    <w:rsid w:val="00F751F2"/>
    <w:rsid w:val="00F8288E"/>
    <w:rsid w:val="00F861AC"/>
    <w:rsid w:val="00FD0A62"/>
    <w:rsid w:val="00FF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F4796-D5CD-47E0-8F8B-061ACAFF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24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44983"/>
  </w:style>
  <w:style w:type="character" w:customStyle="1" w:styleId="Heading2Char">
    <w:name w:val="Heading 2 Char"/>
    <w:basedOn w:val="DefaultParagraphFont"/>
    <w:link w:val="Heading2"/>
    <w:uiPriority w:val="9"/>
    <w:semiHidden/>
    <w:rsid w:val="0056246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30E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9836">
      <w:bodyDiv w:val="1"/>
      <w:marLeft w:val="0"/>
      <w:marRight w:val="0"/>
      <w:marTop w:val="0"/>
      <w:marBottom w:val="0"/>
      <w:divBdr>
        <w:top w:val="none" w:sz="0" w:space="0" w:color="auto"/>
        <w:left w:val="none" w:sz="0" w:space="0" w:color="auto"/>
        <w:bottom w:val="none" w:sz="0" w:space="0" w:color="auto"/>
        <w:right w:val="none" w:sz="0" w:space="0" w:color="auto"/>
      </w:divBdr>
    </w:div>
    <w:div w:id="449133714">
      <w:bodyDiv w:val="1"/>
      <w:marLeft w:val="0"/>
      <w:marRight w:val="0"/>
      <w:marTop w:val="0"/>
      <w:marBottom w:val="0"/>
      <w:divBdr>
        <w:top w:val="none" w:sz="0" w:space="0" w:color="auto"/>
        <w:left w:val="none" w:sz="0" w:space="0" w:color="auto"/>
        <w:bottom w:val="none" w:sz="0" w:space="0" w:color="auto"/>
        <w:right w:val="none" w:sz="0" w:space="0" w:color="auto"/>
      </w:divBdr>
    </w:div>
    <w:div w:id="575239285">
      <w:bodyDiv w:val="1"/>
      <w:marLeft w:val="0"/>
      <w:marRight w:val="0"/>
      <w:marTop w:val="0"/>
      <w:marBottom w:val="0"/>
      <w:divBdr>
        <w:top w:val="none" w:sz="0" w:space="0" w:color="auto"/>
        <w:left w:val="none" w:sz="0" w:space="0" w:color="auto"/>
        <w:bottom w:val="none" w:sz="0" w:space="0" w:color="auto"/>
        <w:right w:val="none" w:sz="0" w:space="0" w:color="auto"/>
      </w:divBdr>
      <w:divsChild>
        <w:div w:id="757363861">
          <w:marLeft w:val="0"/>
          <w:marRight w:val="0"/>
          <w:marTop w:val="0"/>
          <w:marBottom w:val="0"/>
          <w:divBdr>
            <w:top w:val="none" w:sz="0" w:space="0" w:color="auto"/>
            <w:left w:val="none" w:sz="0" w:space="0" w:color="auto"/>
            <w:bottom w:val="none" w:sz="0" w:space="0" w:color="auto"/>
            <w:right w:val="none" w:sz="0" w:space="0" w:color="auto"/>
          </w:divBdr>
          <w:divsChild>
            <w:div w:id="16008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8780">
      <w:bodyDiv w:val="1"/>
      <w:marLeft w:val="0"/>
      <w:marRight w:val="0"/>
      <w:marTop w:val="0"/>
      <w:marBottom w:val="0"/>
      <w:divBdr>
        <w:top w:val="none" w:sz="0" w:space="0" w:color="auto"/>
        <w:left w:val="none" w:sz="0" w:space="0" w:color="auto"/>
        <w:bottom w:val="none" w:sz="0" w:space="0" w:color="auto"/>
        <w:right w:val="none" w:sz="0" w:space="0" w:color="auto"/>
      </w:divBdr>
    </w:div>
    <w:div w:id="923806872">
      <w:bodyDiv w:val="1"/>
      <w:marLeft w:val="0"/>
      <w:marRight w:val="0"/>
      <w:marTop w:val="0"/>
      <w:marBottom w:val="0"/>
      <w:divBdr>
        <w:top w:val="none" w:sz="0" w:space="0" w:color="auto"/>
        <w:left w:val="none" w:sz="0" w:space="0" w:color="auto"/>
        <w:bottom w:val="none" w:sz="0" w:space="0" w:color="auto"/>
        <w:right w:val="none" w:sz="0" w:space="0" w:color="auto"/>
      </w:divBdr>
    </w:div>
    <w:div w:id="1280333582">
      <w:bodyDiv w:val="1"/>
      <w:marLeft w:val="0"/>
      <w:marRight w:val="0"/>
      <w:marTop w:val="0"/>
      <w:marBottom w:val="0"/>
      <w:divBdr>
        <w:top w:val="none" w:sz="0" w:space="0" w:color="auto"/>
        <w:left w:val="none" w:sz="0" w:space="0" w:color="auto"/>
        <w:bottom w:val="none" w:sz="0" w:space="0" w:color="auto"/>
        <w:right w:val="none" w:sz="0" w:space="0" w:color="auto"/>
      </w:divBdr>
    </w:div>
    <w:div w:id="1563709866">
      <w:bodyDiv w:val="1"/>
      <w:marLeft w:val="0"/>
      <w:marRight w:val="0"/>
      <w:marTop w:val="0"/>
      <w:marBottom w:val="0"/>
      <w:divBdr>
        <w:top w:val="none" w:sz="0" w:space="0" w:color="auto"/>
        <w:left w:val="none" w:sz="0" w:space="0" w:color="auto"/>
        <w:bottom w:val="none" w:sz="0" w:space="0" w:color="auto"/>
        <w:right w:val="none" w:sz="0" w:space="0" w:color="auto"/>
      </w:divBdr>
      <w:divsChild>
        <w:div w:id="2121409284">
          <w:marLeft w:val="0"/>
          <w:marRight w:val="0"/>
          <w:marTop w:val="0"/>
          <w:marBottom w:val="0"/>
          <w:divBdr>
            <w:top w:val="none" w:sz="0" w:space="0" w:color="auto"/>
            <w:left w:val="none" w:sz="0" w:space="0" w:color="auto"/>
            <w:bottom w:val="none" w:sz="0" w:space="0" w:color="auto"/>
            <w:right w:val="none" w:sz="0" w:space="0" w:color="auto"/>
          </w:divBdr>
          <w:divsChild>
            <w:div w:id="14562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2576">
      <w:bodyDiv w:val="1"/>
      <w:marLeft w:val="0"/>
      <w:marRight w:val="0"/>
      <w:marTop w:val="0"/>
      <w:marBottom w:val="0"/>
      <w:divBdr>
        <w:top w:val="none" w:sz="0" w:space="0" w:color="auto"/>
        <w:left w:val="none" w:sz="0" w:space="0" w:color="auto"/>
        <w:bottom w:val="none" w:sz="0" w:space="0" w:color="auto"/>
        <w:right w:val="none" w:sz="0" w:space="0" w:color="auto"/>
      </w:divBdr>
    </w:div>
    <w:div w:id="1704819566">
      <w:bodyDiv w:val="1"/>
      <w:marLeft w:val="0"/>
      <w:marRight w:val="0"/>
      <w:marTop w:val="0"/>
      <w:marBottom w:val="0"/>
      <w:divBdr>
        <w:top w:val="none" w:sz="0" w:space="0" w:color="auto"/>
        <w:left w:val="none" w:sz="0" w:space="0" w:color="auto"/>
        <w:bottom w:val="none" w:sz="0" w:space="0" w:color="auto"/>
        <w:right w:val="none" w:sz="0" w:space="0" w:color="auto"/>
      </w:divBdr>
    </w:div>
    <w:div w:id="1829637404">
      <w:bodyDiv w:val="1"/>
      <w:marLeft w:val="0"/>
      <w:marRight w:val="0"/>
      <w:marTop w:val="0"/>
      <w:marBottom w:val="0"/>
      <w:divBdr>
        <w:top w:val="none" w:sz="0" w:space="0" w:color="auto"/>
        <w:left w:val="none" w:sz="0" w:space="0" w:color="auto"/>
        <w:bottom w:val="none" w:sz="0" w:space="0" w:color="auto"/>
        <w:right w:val="none" w:sz="0" w:space="0" w:color="auto"/>
      </w:divBdr>
    </w:div>
    <w:div w:id="193632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45B73EB9</Template>
  <TotalTime>8</TotalTime>
  <Pages>7</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Hovey</dc:creator>
  <cp:keywords/>
  <dc:description/>
  <cp:lastModifiedBy>Watling, James I.</cp:lastModifiedBy>
  <cp:revision>3</cp:revision>
  <dcterms:created xsi:type="dcterms:W3CDTF">2016-03-29T13:37:00Z</dcterms:created>
  <dcterms:modified xsi:type="dcterms:W3CDTF">2016-03-29T13:45:00Z</dcterms:modified>
</cp:coreProperties>
</file>